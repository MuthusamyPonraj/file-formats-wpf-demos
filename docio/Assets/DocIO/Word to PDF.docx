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0DA15" w14:textId="77777777" w:rsidR="001D38BF" w:rsidRPr="00683DC9" w:rsidRDefault="00AF6E60" w:rsidP="00531BC2">
      <w:pPr>
        <w:pStyle w:val="Heading1"/>
        <w:suppressLineNumbers/>
        <w:jc w:val="center"/>
        <w:rPr>
          <w:rFonts w:cstheme="minorHAnsi"/>
        </w:rPr>
      </w:pPr>
      <w:r w:rsidRPr="00683DC9">
        <w:rPr>
          <w:rFonts w:cstheme="minorHAnsi"/>
        </w:rPr>
        <w:t xml:space="preserve">Word to </w:t>
      </w:r>
      <w:r w:rsidR="007D3C19">
        <w:rPr>
          <w:rFonts w:cstheme="minorHAnsi"/>
        </w:rPr>
        <w:t>PDF</w:t>
      </w:r>
      <w:r w:rsidRPr="00683DC9">
        <w:rPr>
          <w:rFonts w:cstheme="minorHAnsi"/>
        </w:rPr>
        <w:t xml:space="preserve"> conversion</w:t>
      </w:r>
    </w:p>
    <w:p w14:paraId="3FEB4DB7" w14:textId="77777777" w:rsidR="001A4E73" w:rsidRDefault="001A4E73" w:rsidP="0004698E">
      <w:pPr>
        <w:pStyle w:val="t"/>
        <w:rPr>
          <w:color w:val="000000"/>
          <w:lang w:val="fr-FR" w:eastAsia="en-IN"/>
        </w:rPr>
      </w:pPr>
      <w:r w:rsidRPr="0004698E">
        <w:rPr>
          <w:noProof/>
          <w:lang w:eastAsia="en-US"/>
        </w:rPr>
        <w:drawing>
          <wp:anchor distT="0" distB="0" distL="114300" distR="114300" simplePos="0" relativeHeight="251655680" behindDoc="0" locked="1" layoutInCell="1" allowOverlap="1" wp14:anchorId="2531F21B" wp14:editId="0821B461">
            <wp:simplePos x="0" y="0"/>
            <wp:positionH relativeFrom="column">
              <wp:posOffset>4705350</wp:posOffset>
            </wp:positionH>
            <wp:positionV relativeFrom="margin">
              <wp:posOffset>2457450</wp:posOffset>
            </wp:positionV>
            <wp:extent cx="1228725" cy="1228725"/>
            <wp:effectExtent l="266700" t="266700" r="238125" b="257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nBois_Christmas_tree.png"/>
                    <pic:cNvPicPr/>
                  </pic:nvPicPr>
                  <pic:blipFill>
                    <a:blip r:embed="rId8" cstate="print">
                      <a:extLst>
                        <a:ext uri="{28A0092B-C50C-407E-A947-70E740481C1C}">
                          <a14:useLocalDpi xmlns:a14="http://schemas.microsoft.com/office/drawing/2010/main" val="0"/>
                        </a:ext>
                      </a:extLst>
                    </a:blip>
                    <a:stretch>
                      <a:fillRect/>
                    </a:stretch>
                  </pic:blipFill>
                  <pic:spPr>
                    <a:xfrm rot="18900000">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rsidR="00414B03" w:rsidRPr="00414B03">
        <w:rPr>
          <w:color w:val="000000"/>
          <w:lang w:val="fr-FR" w:eastAsia="en-IN"/>
        </w:rPr>
        <w:t xml:space="preserve">Lorem ipsum </w:t>
      </w:r>
      <w:proofErr w:type="spellStart"/>
      <w:r w:rsidR="00414B03" w:rsidRPr="00414B03">
        <w:rPr>
          <w:color w:val="000000"/>
          <w:lang w:val="fr-FR" w:eastAsia="en-IN"/>
        </w:rPr>
        <w:t>dolor</w:t>
      </w:r>
      <w:proofErr w:type="spellEnd"/>
      <w:r w:rsidR="00414B03" w:rsidRPr="00414B03">
        <w:rPr>
          <w:color w:val="000000"/>
          <w:lang w:val="fr-FR" w:eastAsia="en-IN"/>
        </w:rPr>
        <w:t xml:space="preserve"> </w:t>
      </w:r>
      <w:proofErr w:type="spellStart"/>
      <w:r w:rsidR="00414B03" w:rsidRPr="00414B03">
        <w:rPr>
          <w:color w:val="000000"/>
          <w:lang w:val="fr-FR" w:eastAsia="en-IN"/>
        </w:rPr>
        <w:t>sit</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lacus</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ultricies</w:t>
      </w:r>
      <w:proofErr w:type="spellEnd"/>
      <w:r w:rsidR="00414B03" w:rsidRPr="00414B03">
        <w:rPr>
          <w:color w:val="000000"/>
          <w:lang w:val="fr-FR" w:eastAsia="en-IN"/>
        </w:rPr>
        <w:t xml:space="preserve">. </w:t>
      </w:r>
      <w:proofErr w:type="spellStart"/>
      <w:r w:rsidR="00414B03" w:rsidRPr="00414B03">
        <w:rPr>
          <w:color w:val="000000"/>
          <w:lang w:val="fr-FR" w:eastAsia="en-IN"/>
        </w:rPr>
        <w:t>Quisque</w:t>
      </w:r>
      <w:proofErr w:type="spellEnd"/>
      <w:r w:rsidR="00414B03" w:rsidRPr="00414B03">
        <w:rPr>
          <w:color w:val="000000"/>
          <w:lang w:val="fr-FR" w:eastAsia="en-IN"/>
        </w:rPr>
        <w:t xml:space="preserve"> mi </w:t>
      </w:r>
      <w:proofErr w:type="spellStart"/>
      <w:r w:rsidR="00414B03" w:rsidRPr="00414B03">
        <w:rPr>
          <w:color w:val="000000"/>
          <w:lang w:val="fr-FR" w:eastAsia="en-IN"/>
        </w:rPr>
        <w:t>venenatis</w:t>
      </w:r>
      <w:proofErr w:type="spellEnd"/>
      <w:r w:rsidR="00414B03" w:rsidRPr="00414B03">
        <w:rPr>
          <w:color w:val="000000"/>
          <w:lang w:val="fr-FR" w:eastAsia="en-IN"/>
        </w:rPr>
        <w:t xml:space="preserve"> morbi libero, </w:t>
      </w:r>
      <w:proofErr w:type="spellStart"/>
      <w:proofErr w:type="gramStart"/>
      <w:r w:rsidR="00414B03" w:rsidRPr="00414B03">
        <w:rPr>
          <w:color w:val="000000"/>
          <w:lang w:val="fr-FR" w:eastAsia="en-IN"/>
        </w:rPr>
        <w:t>orci</w:t>
      </w:r>
      <w:proofErr w:type="spellEnd"/>
      <w:r w:rsidR="00414B03" w:rsidRPr="00414B03">
        <w:rPr>
          <w:color w:val="000000"/>
          <w:lang w:val="fr-FR" w:eastAsia="en-IN"/>
        </w:rPr>
        <w:t xml:space="preserve"> </w:t>
      </w:r>
      <w:r w:rsidR="00414B03" w:rsidRPr="005F3993">
        <w:rPr>
          <w:color w:val="000000"/>
          <w:lang w:val="fr-FR" w:eastAsia="en-IN"/>
        </w:rPr>
        <w:t xml:space="preserve"> </w:t>
      </w:r>
      <w:r w:rsidRPr="005F3993">
        <w:rPr>
          <w:color w:val="000000"/>
          <w:lang w:val="fr-FR" w:eastAsia="en-IN"/>
        </w:rPr>
        <w:t>dis</w:t>
      </w:r>
      <w:proofErr w:type="gramEnd"/>
      <w:r w:rsidRPr="005F3993">
        <w:rPr>
          <w:color w:val="000000"/>
          <w:lang w:val="fr-FR" w:eastAsia="en-IN"/>
        </w:rPr>
        <w:t xml:space="preserve">, mi ut et class porta, massa </w:t>
      </w:r>
      <w:proofErr w:type="spellStart"/>
      <w:r w:rsidRPr="005F3993">
        <w:rPr>
          <w:color w:val="000000"/>
          <w:lang w:val="fr-FR" w:eastAsia="en-IN"/>
        </w:rPr>
        <w:t>ligula</w:t>
      </w:r>
      <w:proofErr w:type="spellEnd"/>
      <w:r w:rsidRPr="005F3993">
        <w:rPr>
          <w:color w:val="000000"/>
          <w:lang w:val="fr-FR" w:eastAsia="en-IN"/>
        </w:rPr>
        <w:t xml:space="preserve"> magna </w:t>
      </w:r>
      <w:proofErr w:type="spellStart"/>
      <w:r w:rsidRPr="005F3993">
        <w:rPr>
          <w:color w:val="000000"/>
          <w:lang w:val="fr-FR" w:eastAsia="en-IN"/>
        </w:rPr>
        <w:t>enim</w:t>
      </w:r>
      <w:proofErr w:type="spellEnd"/>
      <w:r w:rsidRPr="005F3993">
        <w:rPr>
          <w:color w:val="000000"/>
          <w:lang w:val="fr-FR" w:eastAsia="en-IN"/>
        </w:rPr>
        <w:t xml:space="preserve">, </w:t>
      </w:r>
      <w:proofErr w:type="spellStart"/>
      <w:r w:rsidRPr="005F3993">
        <w:rPr>
          <w:color w:val="000000"/>
          <w:lang w:val="fr-FR" w:eastAsia="en-IN"/>
        </w:rPr>
        <w:t>aliquam</w:t>
      </w:r>
      <w:proofErr w:type="spellEnd"/>
      <w:r w:rsidRPr="005F3993">
        <w:rPr>
          <w:color w:val="000000"/>
          <w:lang w:val="fr-FR" w:eastAsia="en-IN"/>
        </w:rPr>
        <w:t xml:space="preserve"> </w:t>
      </w:r>
      <w:proofErr w:type="spellStart"/>
      <w:r w:rsidRPr="005F3993">
        <w:rPr>
          <w:color w:val="000000"/>
          <w:lang w:val="fr-FR" w:eastAsia="en-IN"/>
        </w:rPr>
        <w:t>orci</w:t>
      </w:r>
      <w:proofErr w:type="spellEnd"/>
      <w:r w:rsidRPr="005F3993">
        <w:rPr>
          <w:color w:val="000000"/>
          <w:lang w:val="fr-FR" w:eastAsia="en-IN"/>
        </w:rPr>
        <w:t xml:space="preserve"> </w:t>
      </w:r>
      <w:proofErr w:type="spellStart"/>
      <w:r w:rsidR="005F3993">
        <w:rPr>
          <w:color w:val="000000"/>
          <w:lang w:val="fr-FR" w:eastAsia="en-IN"/>
        </w:rPr>
        <w:t>vestibulum</w:t>
      </w:r>
      <w:proofErr w:type="spellEnd"/>
      <w:del w:id="0" w:author="Selvarathinam Muthu" w:date="2018-11-22T22:31:00Z">
        <w:r w:rsidR="00FB167C" w:rsidDel="0050669F">
          <w:rPr>
            <w:color w:val="000000"/>
            <w:lang w:val="fr-FR" w:eastAsia="en-IN"/>
          </w:rPr>
          <w:delText xml:space="preserve"> use some recommendation</w:delText>
        </w:r>
      </w:del>
    </w:p>
    <w:p w14:paraId="41114983" w14:textId="527175FB" w:rsidR="001A7E39" w:rsidRPr="001A7E39" w:rsidRDefault="000F2B4F" w:rsidP="00531BC2">
      <w:pPr>
        <w:pStyle w:val="t"/>
        <w:suppressLineNumbers/>
        <w:outlineLvl w:val="1"/>
        <w:rPr>
          <w:b/>
          <w:color w:val="000000"/>
          <w:sz w:val="28"/>
          <w:lang w:val="fr-FR" w:eastAsia="en-IN"/>
        </w:rPr>
      </w:pPr>
      <w:r>
        <w:rPr>
          <w:b/>
          <w:color w:val="000000"/>
          <w:sz w:val="28"/>
          <w:lang w:val="fr-FR" w:eastAsia="en-IN"/>
        </w:rPr>
        <w:t xml:space="preserve">Mathematical </w:t>
      </w:r>
      <w:r w:rsidR="001A7E39" w:rsidRPr="001A7E39">
        <w:rPr>
          <w:b/>
          <w:color w:val="000000"/>
          <w:sz w:val="28"/>
          <w:lang w:val="fr-FR" w:eastAsia="en-IN"/>
        </w:rPr>
        <w:t>Equation</w:t>
      </w:r>
    </w:p>
    <w:p w14:paraId="3BA39192" w14:textId="1F8DB3FB" w:rsidR="00C44CE0" w:rsidRPr="000F2B4F" w:rsidRDefault="000F2B4F" w:rsidP="00531BC2">
      <w:pPr>
        <w:pStyle w:val="t"/>
        <w:suppressLineNumbers/>
        <w:rPr>
          <w:color w:val="000000"/>
          <w:sz w:val="36"/>
          <w:lang w:val="fr-FR" w:eastAsia="en-IN"/>
        </w:rPr>
      </w:pPr>
      <m:oMathPara>
        <m:oMathParaPr>
          <m:jc m:val="center"/>
        </m:oMathParaPr>
        <m:oMath>
          <m:r>
            <w:rPr>
              <w:rFonts w:ascii="Cambria Math" w:hAnsi="Cambria Math"/>
              <w:color w:val="000000"/>
              <w:sz w:val="36"/>
              <w:lang w:val="fr-FR" w:eastAsia="en-IN"/>
            </w:rPr>
            <m:t>f</m:t>
          </m:r>
          <m:d>
            <m:dPr>
              <m:ctrlPr>
                <w:rPr>
                  <w:rFonts w:ascii="Cambria Math" w:hAnsi="Cambria Math"/>
                  <w:color w:val="000000"/>
                  <w:sz w:val="36"/>
                  <w:lang w:val="fr-FR" w:eastAsia="en-IN"/>
                </w:rPr>
              </m:ctrlPr>
            </m:dPr>
            <m:e>
              <m:r>
                <w:rPr>
                  <w:rFonts w:ascii="Cambria Math" w:hAnsi="Cambria Math"/>
                  <w:color w:val="000000"/>
                  <w:sz w:val="36"/>
                  <w:lang w:val="fr-FR" w:eastAsia="en-IN"/>
                </w:rPr>
                <m:t>x</m:t>
              </m:r>
            </m:e>
          </m:d>
          <m:r>
            <w:rPr>
              <w:rFonts w:ascii="Cambria Math" w:hAnsi="Cambria Math"/>
              <w:color w:val="000000"/>
              <w:sz w:val="36"/>
              <w:lang w:val="fr-FR" w:eastAsia="en-IN"/>
            </w:rPr>
            <m:t>=</m:t>
          </m:r>
          <m:sSub>
            <m:sSubPr>
              <m:ctrlPr>
                <w:rPr>
                  <w:rFonts w:ascii="Cambria Math" w:hAnsi="Cambria Math"/>
                  <w:color w:val="000000"/>
                  <w:sz w:val="36"/>
                  <w:lang w:val="fr-FR" w:eastAsia="en-IN"/>
                </w:rPr>
              </m:ctrlPr>
            </m:sSubPr>
            <m:e>
              <m:r>
                <w:rPr>
                  <w:rFonts w:ascii="Cambria Math" w:hAnsi="Cambria Math"/>
                  <w:color w:val="000000"/>
                  <w:sz w:val="36"/>
                  <w:lang w:val="fr-FR" w:eastAsia="en-IN"/>
                </w:rPr>
                <m:t>a</m:t>
              </m:r>
            </m:e>
            <m:sub>
              <m:r>
                <w:rPr>
                  <w:rFonts w:ascii="Cambria Math" w:hAnsi="Cambria Math"/>
                  <w:color w:val="000000"/>
                  <w:sz w:val="36"/>
                  <w:lang w:val="fr-FR" w:eastAsia="en-IN"/>
                </w:rPr>
                <m:t>0</m:t>
              </m:r>
            </m:sub>
          </m:sSub>
          <m:r>
            <w:rPr>
              <w:rFonts w:ascii="Cambria Math" w:hAnsi="Cambria Math"/>
              <w:color w:val="000000"/>
              <w:sz w:val="36"/>
              <w:lang w:val="fr-FR" w:eastAsia="en-IN"/>
            </w:rPr>
            <m:t>+</m:t>
          </m:r>
          <m:nary>
            <m:naryPr>
              <m:chr m:val="∑"/>
              <m:grow m:val="1"/>
              <m:ctrlPr>
                <w:rPr>
                  <w:rFonts w:ascii="Cambria Math" w:hAnsi="Cambria Math"/>
                  <w:color w:val="000000"/>
                  <w:sz w:val="36"/>
                  <w:lang w:val="fr-FR" w:eastAsia="en-IN"/>
                </w:rPr>
              </m:ctrlPr>
            </m:naryPr>
            <m:sub>
              <m:r>
                <w:rPr>
                  <w:rFonts w:ascii="Cambria Math" w:hAnsi="Cambria Math"/>
                  <w:color w:val="000000"/>
                  <w:sz w:val="36"/>
                  <w:lang w:val="fr-FR" w:eastAsia="en-IN"/>
                </w:rPr>
                <m:t>n=1</m:t>
              </m:r>
            </m:sub>
            <m:sup>
              <m:r>
                <w:rPr>
                  <w:rFonts w:ascii="Cambria Math" w:hAnsi="Cambria Math"/>
                  <w:color w:val="000000"/>
                  <w:sz w:val="36"/>
                  <w:lang w:val="fr-FR" w:eastAsia="en-IN"/>
                </w:rPr>
                <m:t>∞</m:t>
              </m:r>
            </m:sup>
            <m:e>
              <m:d>
                <m:dPr>
                  <m:ctrlPr>
                    <w:rPr>
                      <w:rFonts w:ascii="Cambria Math" w:hAnsi="Cambria Math"/>
                      <w:color w:val="000000"/>
                      <w:sz w:val="36"/>
                      <w:lang w:val="fr-FR" w:eastAsia="en-IN"/>
                    </w:rPr>
                  </m:ctrlPr>
                </m:dPr>
                <m:e>
                  <m:sSub>
                    <m:sSubPr>
                      <m:ctrlPr>
                        <w:rPr>
                          <w:rFonts w:ascii="Cambria Math" w:hAnsi="Cambria Math"/>
                          <w:color w:val="000000"/>
                          <w:sz w:val="36"/>
                          <w:lang w:val="fr-FR" w:eastAsia="en-IN"/>
                        </w:rPr>
                      </m:ctrlPr>
                    </m:sSubPr>
                    <m:e>
                      <m:r>
                        <w:rPr>
                          <w:rFonts w:ascii="Cambria Math" w:eastAsia="Cambria Math" w:hAnsi="Cambria Math" w:cs="Cambria Math"/>
                          <w:color w:val="000000"/>
                          <w:sz w:val="36"/>
                          <w:lang w:val="fr-FR" w:eastAsia="en-IN"/>
                        </w:rPr>
                        <m:t>a</m:t>
                      </m:r>
                    </m:e>
                    <m:sub>
                      <m:r>
                        <w:rPr>
                          <w:rFonts w:ascii="Cambria Math" w:eastAsia="Cambria Math" w:hAnsi="Cambria Math" w:cs="Cambria Math"/>
                          <w:color w:val="000000"/>
                          <w:sz w:val="36"/>
                          <w:lang w:val="fr-FR" w:eastAsia="en-IN"/>
                        </w:rPr>
                        <m:t>n</m:t>
                      </m:r>
                    </m:sub>
                  </m:sSub>
                  <m:func>
                    <m:funcPr>
                      <m:ctrlPr>
                        <w:rPr>
                          <w:rFonts w:ascii="Cambria Math" w:hAnsi="Cambria Math"/>
                          <w:color w:val="000000"/>
                          <w:sz w:val="36"/>
                          <w:lang w:val="fr-FR" w:eastAsia="en-IN"/>
                        </w:rPr>
                      </m:ctrlPr>
                    </m:funcPr>
                    <m:fName>
                      <m:r>
                        <m:rPr>
                          <m:sty m:val="p"/>
                        </m:rPr>
                        <w:rPr>
                          <w:rFonts w:ascii="Cambria Math" w:eastAsia="Cambria Math" w:hAnsi="Cambria Math" w:cs="Cambria Math"/>
                          <w:color w:val="000000"/>
                          <w:sz w:val="36"/>
                          <w:lang w:val="fr-FR" w:eastAsia="en-IN"/>
                        </w:rPr>
                        <m:t>cos</m:t>
                      </m:r>
                    </m:fName>
                    <m:e>
                      <m:f>
                        <m:fPr>
                          <m:ctrlPr>
                            <w:rPr>
                              <w:rFonts w:ascii="Cambria Math" w:hAnsi="Cambria Math"/>
                              <w:color w:val="000000"/>
                              <w:sz w:val="36"/>
                              <w:lang w:val="fr-FR" w:eastAsia="en-IN"/>
                            </w:rPr>
                          </m:ctrlPr>
                        </m:fPr>
                        <m:num>
                          <m:r>
                            <w:rPr>
                              <w:rFonts w:ascii="Cambria Math" w:eastAsia="Cambria Math" w:hAnsi="Cambria Math" w:cs="Cambria Math"/>
                              <w:color w:val="000000"/>
                              <w:sz w:val="36"/>
                              <w:lang w:val="fr-FR" w:eastAsia="en-IN"/>
                            </w:rPr>
                            <m:t>nπx</m:t>
                          </m:r>
                        </m:num>
                        <m:den>
                          <m:r>
                            <w:rPr>
                              <w:rFonts w:ascii="Cambria Math" w:eastAsia="Cambria Math" w:hAnsi="Cambria Math" w:cs="Cambria Math"/>
                              <w:color w:val="000000"/>
                              <w:sz w:val="36"/>
                              <w:lang w:val="fr-FR" w:eastAsia="en-IN"/>
                            </w:rPr>
                            <m:t>L</m:t>
                          </m:r>
                        </m:den>
                      </m:f>
                    </m:e>
                  </m:func>
                  <m:r>
                    <w:rPr>
                      <w:rFonts w:ascii="Cambria Math" w:eastAsia="Cambria Math" w:hAnsi="Cambria Math" w:cs="Cambria Math"/>
                      <w:color w:val="000000"/>
                      <w:sz w:val="36"/>
                      <w:lang w:val="fr-FR" w:eastAsia="en-IN"/>
                    </w:rPr>
                    <m:t>+</m:t>
                  </m:r>
                  <m:sSub>
                    <m:sSubPr>
                      <m:ctrlPr>
                        <w:rPr>
                          <w:rFonts w:ascii="Cambria Math" w:hAnsi="Cambria Math"/>
                          <w:color w:val="000000"/>
                          <w:sz w:val="36"/>
                          <w:lang w:val="fr-FR" w:eastAsia="en-IN"/>
                        </w:rPr>
                      </m:ctrlPr>
                    </m:sSubPr>
                    <m:e>
                      <m:r>
                        <w:rPr>
                          <w:rFonts w:ascii="Cambria Math" w:eastAsia="Cambria Math" w:hAnsi="Cambria Math" w:cs="Cambria Math"/>
                          <w:color w:val="000000"/>
                          <w:sz w:val="36"/>
                          <w:lang w:val="fr-FR" w:eastAsia="en-IN"/>
                        </w:rPr>
                        <m:t>b</m:t>
                      </m:r>
                    </m:e>
                    <m:sub>
                      <m:r>
                        <w:rPr>
                          <w:rFonts w:ascii="Cambria Math" w:eastAsia="Cambria Math" w:hAnsi="Cambria Math" w:cs="Cambria Math"/>
                          <w:color w:val="000000"/>
                          <w:sz w:val="36"/>
                          <w:lang w:val="fr-FR" w:eastAsia="en-IN"/>
                        </w:rPr>
                        <m:t>n</m:t>
                      </m:r>
                    </m:sub>
                  </m:sSub>
                  <m:func>
                    <m:funcPr>
                      <m:ctrlPr>
                        <w:rPr>
                          <w:rFonts w:ascii="Cambria Math" w:hAnsi="Cambria Math"/>
                          <w:color w:val="000000"/>
                          <w:sz w:val="36"/>
                          <w:lang w:val="fr-FR" w:eastAsia="en-IN"/>
                        </w:rPr>
                      </m:ctrlPr>
                    </m:funcPr>
                    <m:fName>
                      <m:r>
                        <m:rPr>
                          <m:sty m:val="p"/>
                        </m:rPr>
                        <w:rPr>
                          <w:rFonts w:ascii="Cambria Math" w:eastAsia="Cambria Math" w:hAnsi="Cambria Math" w:cs="Cambria Math"/>
                          <w:color w:val="000000"/>
                          <w:sz w:val="36"/>
                          <w:lang w:val="fr-FR" w:eastAsia="en-IN"/>
                        </w:rPr>
                        <m:t>sin</m:t>
                      </m:r>
                    </m:fName>
                    <m:e>
                      <m:f>
                        <m:fPr>
                          <m:ctrlPr>
                            <w:rPr>
                              <w:rFonts w:ascii="Cambria Math" w:hAnsi="Cambria Math"/>
                              <w:color w:val="000000"/>
                              <w:sz w:val="36"/>
                              <w:lang w:val="fr-FR" w:eastAsia="en-IN"/>
                            </w:rPr>
                          </m:ctrlPr>
                        </m:fPr>
                        <m:num>
                          <m:r>
                            <w:rPr>
                              <w:rFonts w:ascii="Cambria Math" w:eastAsia="Cambria Math" w:hAnsi="Cambria Math" w:cs="Cambria Math"/>
                              <w:color w:val="000000"/>
                              <w:sz w:val="36"/>
                              <w:lang w:val="fr-FR" w:eastAsia="en-IN"/>
                            </w:rPr>
                            <m:t>nπx</m:t>
                          </m:r>
                        </m:num>
                        <m:den>
                          <m:r>
                            <w:rPr>
                              <w:rFonts w:ascii="Cambria Math" w:eastAsia="Cambria Math" w:hAnsi="Cambria Math" w:cs="Cambria Math"/>
                              <w:color w:val="000000"/>
                              <w:sz w:val="36"/>
                              <w:lang w:val="fr-FR" w:eastAsia="en-IN"/>
                            </w:rPr>
                            <m:t>L</m:t>
                          </m:r>
                        </m:den>
                      </m:f>
                    </m:e>
                  </m:func>
                </m:e>
              </m:d>
            </m:e>
          </m:nary>
        </m:oMath>
      </m:oMathPara>
    </w:p>
    <w:p w14:paraId="1A3E78EE" w14:textId="77777777" w:rsidR="000F2B4F" w:rsidRPr="000F2B4F" w:rsidRDefault="000F2B4F" w:rsidP="00531BC2">
      <w:pPr>
        <w:pStyle w:val="t"/>
        <w:suppressLineNumbers/>
        <w:rPr>
          <w:b/>
          <w:color w:val="000000"/>
          <w:sz w:val="36"/>
          <w:lang w:val="fr-FR" w:eastAsia="en-IN"/>
        </w:rPr>
      </w:pPr>
    </w:p>
    <w:p w14:paraId="15B50F64" w14:textId="31F6EB7E" w:rsidR="001A4E73" w:rsidRPr="00DD49CF"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50669F">
        <w:rPr>
          <w:b/>
          <w:color w:val="000000"/>
          <w:sz w:val="24"/>
          <w:szCs w:val="24"/>
          <w:lang w:val="fr-FR" w:eastAsia="en-IN"/>
          <w:rPrChange w:id="1" w:author="Selvarathinam Muthu" w:date="2018-11-22T22:32:00Z">
            <w:rPr>
              <w:color w:val="000000"/>
              <w:sz w:val="24"/>
              <w:szCs w:val="24"/>
              <w:lang w:val="fr-FR" w:eastAsia="en-IN"/>
            </w:rPr>
          </w:rPrChange>
        </w:rPr>
        <w:t>Turpis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facilisis</w:t>
      </w:r>
      <w:proofErr w:type="spellEnd"/>
      <w:r w:rsidRPr="00DD49CF">
        <w:rPr>
          <w:color w:val="000000"/>
          <w:sz w:val="24"/>
          <w:szCs w:val="24"/>
          <w:lang w:val="fr-FR" w:eastAsia="en-IN"/>
        </w:rPr>
        <w:t xml:space="preserve"> vitae </w:t>
      </w:r>
      <w:proofErr w:type="spellStart"/>
      <w:r w:rsidRPr="00DD49CF">
        <w:rPr>
          <w:color w:val="000000"/>
          <w:sz w:val="24"/>
          <w:szCs w:val="24"/>
          <w:lang w:val="fr-FR" w:eastAsia="en-IN"/>
        </w:rPr>
        <w:t>consequat</w:t>
      </w:r>
      <w:proofErr w:type="spellEnd"/>
      <w:r w:rsidRPr="00DD49CF">
        <w:rPr>
          <w:color w:val="000000"/>
          <w:sz w:val="24"/>
          <w:szCs w:val="24"/>
          <w:lang w:val="fr-FR" w:eastAsia="en-IN"/>
        </w:rPr>
        <w:t xml:space="preserve">, cum a </w:t>
      </w:r>
      <w:proofErr w:type="spellStart"/>
      <w:proofErr w:type="gramStart"/>
      <w:r w:rsidRPr="00DD49CF">
        <w:rPr>
          <w:color w:val="000000"/>
          <w:sz w:val="24"/>
          <w:szCs w:val="24"/>
          <w:lang w:val="fr-FR" w:eastAsia="en-IN"/>
        </w:rPr>
        <w:t>a</w:t>
      </w:r>
      <w:proofErr w:type="spellEnd"/>
      <w:proofErr w:type="gramEnd"/>
      <w:r w:rsidRPr="00DD49CF">
        <w:rPr>
          <w:color w:val="000000"/>
          <w:sz w:val="24"/>
          <w:szCs w:val="24"/>
          <w:lang w:val="fr-FR" w:eastAsia="en-IN"/>
        </w:rPr>
        <w:t xml:space="preserve">, </w:t>
      </w:r>
      <w:proofErr w:type="spellStart"/>
      <w:r w:rsidRPr="00DD49CF">
        <w:rPr>
          <w:color w:val="000000"/>
          <w:sz w:val="24"/>
          <w:szCs w:val="24"/>
          <w:lang w:val="fr-FR" w:eastAsia="en-IN"/>
        </w:rPr>
        <w:t>turpis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dui</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consequat</w:t>
      </w:r>
      <w:proofErr w:type="spellEnd"/>
      <w:r w:rsidRPr="00DD49CF">
        <w:rPr>
          <w:color w:val="000000"/>
          <w:sz w:val="24"/>
          <w:szCs w:val="24"/>
          <w:lang w:val="fr-FR" w:eastAsia="en-IN"/>
        </w:rPr>
        <w:t xml:space="preserve"> massa in </w:t>
      </w:r>
      <w:proofErr w:type="spellStart"/>
      <w:r w:rsidRPr="00DD49CF">
        <w:rPr>
          <w:color w:val="000000"/>
          <w:sz w:val="24"/>
          <w:szCs w:val="24"/>
          <w:lang w:val="fr-FR" w:eastAsia="en-IN"/>
        </w:rPr>
        <w:t>dolor</w:t>
      </w:r>
      <w:proofErr w:type="spellEnd"/>
      <w:r w:rsidRPr="00DD49CF">
        <w:rPr>
          <w:color w:val="000000"/>
          <w:sz w:val="24"/>
          <w:szCs w:val="24"/>
          <w:lang w:val="fr-FR" w:eastAsia="en-IN"/>
        </w:rPr>
        <w:t xml:space="preserve"> per, </w:t>
      </w:r>
      <w:proofErr w:type="spellStart"/>
      <w:r w:rsidRPr="00DD49CF">
        <w:rPr>
          <w:color w:val="000000"/>
          <w:sz w:val="24"/>
          <w:szCs w:val="24"/>
          <w:lang w:val="fr-FR" w:eastAsia="en-IN"/>
        </w:rPr>
        <w:t>felis</w:t>
      </w:r>
      <w:proofErr w:type="spellEnd"/>
      <w:r w:rsidRPr="00DD49CF">
        <w:rPr>
          <w:color w:val="000000"/>
          <w:sz w:val="24"/>
          <w:szCs w:val="24"/>
          <w:lang w:val="fr-FR" w:eastAsia="en-IN"/>
        </w:rPr>
        <w:t xml:space="preserve"> non </w:t>
      </w:r>
      <w:proofErr w:type="spellStart"/>
      <w:r w:rsidRPr="00DD49CF">
        <w:rPr>
          <w:color w:val="000000"/>
          <w:sz w:val="24"/>
          <w:szCs w:val="24"/>
          <w:lang w:val="fr-FR" w:eastAsia="en-IN"/>
        </w:rPr>
        <w:t>amet</w:t>
      </w:r>
      <w:proofErr w:type="spellEnd"/>
      <w:r w:rsidRPr="00DD49CF">
        <w:rPr>
          <w:color w:val="000000"/>
          <w:sz w:val="24"/>
          <w:szCs w:val="24"/>
          <w:lang w:val="fr-FR" w:eastAsia="en-IN"/>
        </w:rPr>
        <w:t>.</w:t>
      </w:r>
    </w:p>
    <w:p w14:paraId="5E1C23C7" w14:textId="77777777" w:rsidR="001A4E73" w:rsidRPr="001A4E73"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50669F">
        <w:rPr>
          <w:i/>
          <w:color w:val="000000"/>
          <w:sz w:val="24"/>
          <w:szCs w:val="24"/>
          <w:lang w:val="fr-FR" w:eastAsia="en-IN"/>
          <w:rPrChange w:id="2" w:author="Selvarathinam Muthu" w:date="2018-11-22T22:32:00Z">
            <w:rPr>
              <w:color w:val="000000"/>
              <w:sz w:val="24"/>
              <w:szCs w:val="24"/>
              <w:lang w:val="fr-FR" w:eastAsia="en-IN"/>
            </w:rPr>
          </w:rPrChange>
        </w:rPr>
        <w:t>Auctor</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eleifend</w:t>
      </w:r>
      <w:proofErr w:type="spellEnd"/>
      <w:r w:rsidRPr="00DD49CF">
        <w:rPr>
          <w:color w:val="000000"/>
          <w:sz w:val="24"/>
          <w:szCs w:val="24"/>
          <w:lang w:val="fr-FR" w:eastAsia="en-IN"/>
        </w:rPr>
        <w:t xml:space="preserve"> in </w:t>
      </w:r>
      <w:proofErr w:type="spellStart"/>
      <w:r w:rsidRPr="00DD49CF">
        <w:rPr>
          <w:color w:val="000000"/>
          <w:sz w:val="24"/>
          <w:szCs w:val="24"/>
          <w:lang w:val="fr-FR" w:eastAsia="en-IN"/>
        </w:rPr>
        <w:t>omnis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elit</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vestibulum</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donec</w:t>
      </w:r>
      <w:proofErr w:type="spellEnd"/>
      <w:r w:rsidRPr="00DD49CF">
        <w:rPr>
          <w:color w:val="000000"/>
          <w:sz w:val="24"/>
          <w:szCs w:val="24"/>
          <w:lang w:val="fr-FR" w:eastAsia="en-IN"/>
        </w:rPr>
        <w:t xml:space="preserve"> non </w:t>
      </w:r>
      <w:proofErr w:type="spellStart"/>
      <w:r w:rsidRPr="00DD49CF">
        <w:rPr>
          <w:color w:val="000000"/>
          <w:sz w:val="24"/>
          <w:szCs w:val="24"/>
          <w:lang w:val="fr-FR" w:eastAsia="en-IN"/>
        </w:rPr>
        <w:t>elementum</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tellus</w:t>
      </w:r>
      <w:proofErr w:type="spellEnd"/>
      <w:r w:rsidRPr="00DD49CF">
        <w:rPr>
          <w:color w:val="000000"/>
          <w:sz w:val="24"/>
          <w:szCs w:val="24"/>
          <w:lang w:val="fr-FR" w:eastAsia="en-IN"/>
        </w:rPr>
        <w:t xml:space="preserve"> est </w:t>
      </w:r>
      <w:proofErr w:type="spellStart"/>
      <w:r w:rsidRPr="00DD49CF">
        <w:rPr>
          <w:color w:val="000000"/>
          <w:sz w:val="24"/>
          <w:szCs w:val="24"/>
          <w:lang w:val="fr-FR" w:eastAsia="en-IN"/>
        </w:rPr>
        <w:t>mauris</w:t>
      </w:r>
      <w:proofErr w:type="spellEnd"/>
      <w:r w:rsidRPr="00DD49CF">
        <w:rPr>
          <w:color w:val="000000"/>
          <w:sz w:val="24"/>
          <w:szCs w:val="24"/>
          <w:lang w:val="fr-FR" w:eastAsia="en-IN"/>
        </w:rPr>
        <w:t xml:space="preserve">, id </w:t>
      </w:r>
      <w:proofErr w:type="spellStart"/>
      <w:r w:rsidRPr="00DD49CF">
        <w:rPr>
          <w:color w:val="000000"/>
          <w:sz w:val="24"/>
          <w:szCs w:val="24"/>
          <w:lang w:val="fr-FR" w:eastAsia="en-IN"/>
        </w:rPr>
        <w:t>aliquam</w:t>
      </w:r>
      <w:proofErr w:type="spellEnd"/>
      <w:r w:rsidRPr="00DD49CF">
        <w:rPr>
          <w:color w:val="000000"/>
          <w:sz w:val="24"/>
          <w:szCs w:val="24"/>
          <w:lang w:val="fr-FR" w:eastAsia="en-IN"/>
        </w:rPr>
        <w:t xml:space="preserve">, at </w:t>
      </w:r>
      <w:proofErr w:type="spellStart"/>
      <w:r w:rsidRPr="00DD49CF">
        <w:rPr>
          <w:color w:val="000000"/>
          <w:sz w:val="24"/>
          <w:szCs w:val="24"/>
          <w:lang w:val="fr-FR" w:eastAsia="en-IN"/>
        </w:rPr>
        <w:t>lacus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arcu</w:t>
      </w:r>
      <w:proofErr w:type="spellEnd"/>
      <w:r w:rsidRPr="00DD49CF">
        <w:rPr>
          <w:color w:val="000000"/>
          <w:sz w:val="24"/>
          <w:szCs w:val="24"/>
          <w:lang w:val="fr-FR" w:eastAsia="en-IN"/>
        </w:rPr>
        <w:t xml:space="preserve"> pretium </w:t>
      </w:r>
      <w:proofErr w:type="spellStart"/>
      <w:r w:rsidRPr="00DD49CF">
        <w:rPr>
          <w:color w:val="000000"/>
          <w:sz w:val="24"/>
          <w:szCs w:val="24"/>
          <w:lang w:val="fr-FR" w:eastAsia="en-IN"/>
        </w:rPr>
        <w:t>proin</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lacus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dolor</w:t>
      </w:r>
      <w:proofErr w:type="spellEnd"/>
      <w:r w:rsidRPr="00DD49CF">
        <w:rPr>
          <w:color w:val="000000"/>
          <w:sz w:val="24"/>
          <w:szCs w:val="24"/>
          <w:lang w:val="fr-FR" w:eastAsia="en-IN"/>
        </w:rPr>
        <w:t xml:space="preserve"> et. </w:t>
      </w:r>
      <w:proofErr w:type="spellStart"/>
      <w:r w:rsidRPr="001A4E73">
        <w:rPr>
          <w:color w:val="000000"/>
          <w:sz w:val="24"/>
          <w:szCs w:val="24"/>
          <w:lang w:val="fr-FR" w:eastAsia="en-IN"/>
        </w:rPr>
        <w:t>Eu</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vel</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ultrices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amet</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dignissim</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mauris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vehicula</w:t>
      </w:r>
      <w:proofErr w:type="spellEnd"/>
      <w:r w:rsidRPr="001A4E73">
        <w:rPr>
          <w:color w:val="000000"/>
          <w:sz w:val="24"/>
          <w:szCs w:val="24"/>
          <w:lang w:val="fr-FR" w:eastAsia="en-IN"/>
        </w:rPr>
        <w:t>.</w:t>
      </w:r>
    </w:p>
    <w:p w14:paraId="789568D3" w14:textId="77777777"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50669F">
        <w:rPr>
          <w:color w:val="000000"/>
          <w:sz w:val="24"/>
          <w:szCs w:val="24"/>
          <w:u w:val="single"/>
          <w:lang w:val="fr-FR" w:eastAsia="en-IN"/>
          <w:rPrChange w:id="3" w:author="Selvarathinam Muthu" w:date="2018-11-22T22:32:00Z">
            <w:rPr>
              <w:color w:val="000000"/>
              <w:sz w:val="24"/>
              <w:szCs w:val="24"/>
              <w:lang w:val="fr-FR" w:eastAsia="en-IN"/>
            </w:rPr>
          </w:rPrChange>
        </w:rPr>
        <w:t>Lorem</w:t>
      </w:r>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neque</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purus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taciti</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quis</w:t>
      </w:r>
      <w:proofErr w:type="spellEnd"/>
      <w:r w:rsidRPr="001A4E73">
        <w:rPr>
          <w:color w:val="000000"/>
          <w:sz w:val="24"/>
          <w:szCs w:val="24"/>
          <w:lang w:val="fr-FR" w:eastAsia="en-IN"/>
        </w:rPr>
        <w:t xml:space="preserve"> id. </w:t>
      </w:r>
      <w:r w:rsidRPr="00D66DB2">
        <w:rPr>
          <w:color w:val="000000"/>
          <w:sz w:val="24"/>
          <w:szCs w:val="24"/>
          <w:lang w:val="de-DE" w:eastAsia="en-IN"/>
        </w:rPr>
        <w:t>Elementum integer orci accumsan minim phasellus vel.</w:t>
      </w:r>
    </w:p>
    <w:p w14:paraId="16E35733" w14:textId="77777777"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p>
    <w:p w14:paraId="2A94EC69" w14:textId="77777777"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D66DB2">
        <w:rPr>
          <w:color w:val="000000"/>
          <w:sz w:val="24"/>
          <w:szCs w:val="24"/>
          <w:lang w:val="de-DE" w:eastAsia="en-IN"/>
        </w:rPr>
        <w:t xml:space="preserve">Vestibulum duis integer diam mi libero felis, sollicitudin id dictum etiam blandit lacus, ac condimentum </w:t>
      </w:r>
      <w:r w:rsidR="0004698E">
        <w:rPr>
          <w:noProof/>
          <w:color w:val="000000"/>
          <w:sz w:val="24"/>
          <w:szCs w:val="24"/>
        </w:rPr>
        <w:drawing>
          <wp:anchor distT="0" distB="0" distL="114300" distR="114300" simplePos="0" relativeHeight="251659264" behindDoc="1" locked="1" layoutInCell="1" allowOverlap="1" wp14:anchorId="1011940E" wp14:editId="0D699403">
            <wp:simplePos x="0" y="0"/>
            <wp:positionH relativeFrom="column">
              <wp:align>left</wp:align>
            </wp:positionH>
            <wp:positionV relativeFrom="paragraph">
              <wp:posOffset>177800</wp:posOffset>
            </wp:positionV>
            <wp:extent cx="1495425" cy="1495425"/>
            <wp:effectExtent l="0" t="0" r="9525" b="9525"/>
            <wp:wrapTight wrapText="bothSides">
              <wp:wrapPolygon edited="1">
                <wp:start x="9906" y="0"/>
                <wp:lineTo x="2476" y="3027"/>
                <wp:lineTo x="2476" y="8805"/>
                <wp:lineTo x="0" y="10456"/>
                <wp:lineTo x="0" y="11832"/>
                <wp:lineTo x="5778" y="13208"/>
                <wp:lineTo x="3027" y="17610"/>
                <wp:lineTo x="2752" y="18436"/>
                <wp:lineTo x="6879" y="20637"/>
                <wp:lineTo x="9906" y="21462"/>
                <wp:lineTo x="11282" y="21462"/>
                <wp:lineTo x="12932" y="21462"/>
                <wp:lineTo x="18711" y="18436"/>
                <wp:lineTo x="18436" y="13208"/>
                <wp:lineTo x="19398" y="11281"/>
                <wp:lineTo x="21600" y="9906"/>
                <wp:lineTo x="18711" y="8805"/>
                <wp:lineTo x="18161" y="4403"/>
                <wp:lineTo x="19261" y="3577"/>
                <wp:lineTo x="18436" y="2752"/>
                <wp:lineTo x="11282" y="0"/>
                <wp:lineTo x="9906"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pic:spPr>
                </pic:pic>
              </a:graphicData>
            </a:graphic>
          </wp:anchor>
        </w:drawing>
      </w:r>
      <w:r w:rsidRPr="00D66DB2">
        <w:rPr>
          <w:color w:val="000000"/>
          <w:sz w:val="24"/>
          <w:szCs w:val="24"/>
          <w:lang w:val="de-DE" w:eastAsia="en-IN"/>
        </w:rPr>
        <w:t>magna dictumst interdum et,</w:t>
      </w:r>
    </w:p>
    <w:p w14:paraId="2E3E4A6B" w14:textId="77777777"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proofErr w:type="spellStart"/>
      <w:r w:rsidRPr="006A5DD2">
        <w:rPr>
          <w:color w:val="000000"/>
          <w:sz w:val="24"/>
          <w:szCs w:val="24"/>
          <w:lang w:val="es-MX" w:eastAsia="en-IN"/>
        </w:rPr>
        <w:t>nam</w:t>
      </w:r>
      <w:proofErr w:type="spellEnd"/>
      <w:r w:rsidRPr="006A5DD2">
        <w:rPr>
          <w:color w:val="000000"/>
          <w:sz w:val="24"/>
          <w:szCs w:val="24"/>
          <w:lang w:val="es-MX" w:eastAsia="en-IN"/>
        </w:rPr>
        <w:t xml:space="preserve"> commodo mi </w:t>
      </w:r>
      <w:proofErr w:type="spellStart"/>
      <w:r w:rsidRPr="006A5DD2">
        <w:rPr>
          <w:color w:val="000000"/>
          <w:sz w:val="24"/>
          <w:szCs w:val="24"/>
          <w:lang w:val="es-MX" w:eastAsia="en-IN"/>
        </w:rPr>
        <w:t>habitasse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enim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fringilla</w:t>
      </w:r>
      <w:proofErr w:type="spellEnd"/>
      <w:r w:rsidRPr="006A5DD2">
        <w:rPr>
          <w:color w:val="000000"/>
          <w:sz w:val="24"/>
          <w:szCs w:val="24"/>
          <w:lang w:val="es-MX" w:eastAsia="en-IN"/>
        </w:rPr>
        <w:t xml:space="preserve"> nunc, </w:t>
      </w:r>
      <w:proofErr w:type="spellStart"/>
      <w:r w:rsidRPr="006A5DD2">
        <w:rPr>
          <w:color w:val="000000"/>
          <w:sz w:val="24"/>
          <w:szCs w:val="24"/>
          <w:lang w:val="es-MX" w:eastAsia="en-IN"/>
        </w:rPr>
        <w:t>amet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aliquam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sapien</w:t>
      </w:r>
      <w:proofErr w:type="spellEnd"/>
      <w:r w:rsidRPr="006A5DD2">
        <w:rPr>
          <w:color w:val="000000"/>
          <w:sz w:val="24"/>
          <w:szCs w:val="24"/>
          <w:lang w:val="es-MX" w:eastAsia="en-IN"/>
        </w:rPr>
        <w:t xml:space="preserve"> </w:t>
      </w:r>
      <w:proofErr w:type="gramStart"/>
      <w:r w:rsidRPr="006A5DD2">
        <w:rPr>
          <w:color w:val="000000"/>
          <w:sz w:val="24"/>
          <w:szCs w:val="24"/>
          <w:lang w:val="es-MX" w:eastAsia="en-IN"/>
        </w:rPr>
        <w:t>per tortor</w:t>
      </w:r>
      <w:proofErr w:type="gramEnd"/>
      <w:r w:rsidRPr="006A5DD2">
        <w:rPr>
          <w:color w:val="000000"/>
          <w:sz w:val="24"/>
          <w:szCs w:val="24"/>
          <w:lang w:val="es-MX" w:eastAsia="en-IN"/>
        </w:rPr>
        <w:t xml:space="preserve"> </w:t>
      </w:r>
      <w:proofErr w:type="spellStart"/>
      <w:r w:rsidRPr="006A5DD2">
        <w:rPr>
          <w:color w:val="000000"/>
          <w:sz w:val="24"/>
          <w:szCs w:val="24"/>
          <w:lang w:val="es-MX" w:eastAsia="en-IN"/>
        </w:rPr>
        <w:t>luctus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Conubia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voluptates</w:t>
      </w:r>
      <w:proofErr w:type="spellEnd"/>
      <w:r w:rsidRPr="006A5DD2">
        <w:rPr>
          <w:color w:val="000000"/>
          <w:sz w:val="24"/>
          <w:szCs w:val="24"/>
          <w:lang w:val="es-MX" w:eastAsia="en-IN"/>
        </w:rPr>
        <w:t xml:space="preserve"> at nunc, </w:t>
      </w:r>
      <w:proofErr w:type="spellStart"/>
      <w:r w:rsidRPr="006A5DD2">
        <w:rPr>
          <w:color w:val="000000"/>
          <w:sz w:val="24"/>
          <w:szCs w:val="24"/>
          <w:lang w:val="es-MX" w:eastAsia="en-IN"/>
        </w:rPr>
        <w:t>congue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lectus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malesuada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nulla</w:t>
      </w:r>
      <w:proofErr w:type="spellEnd"/>
      <w:r w:rsidRPr="006A5DD2">
        <w:rPr>
          <w:color w:val="000000"/>
          <w:sz w:val="24"/>
          <w:szCs w:val="24"/>
          <w:lang w:val="es-MX" w:eastAsia="en-IN"/>
        </w:rPr>
        <w:t>.</w:t>
      </w:r>
    </w:p>
    <w:p w14:paraId="26B9AF48" w14:textId="77777777"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proofErr w:type="spellStart"/>
      <w:r w:rsidRPr="006A5DD2">
        <w:rPr>
          <w:color w:val="000000"/>
          <w:sz w:val="24"/>
          <w:szCs w:val="24"/>
          <w:lang w:val="es-MX" w:eastAsia="en-IN"/>
        </w:rPr>
        <w:t>Rutrum</w:t>
      </w:r>
      <w:proofErr w:type="spellEnd"/>
      <w:r w:rsidRPr="006A5DD2">
        <w:rPr>
          <w:color w:val="000000"/>
          <w:sz w:val="24"/>
          <w:szCs w:val="24"/>
          <w:lang w:val="es-MX" w:eastAsia="en-IN"/>
        </w:rPr>
        <w:t xml:space="preserve"> quo </w:t>
      </w:r>
      <w:proofErr w:type="spellStart"/>
      <w:r w:rsidRPr="006A5DD2">
        <w:rPr>
          <w:color w:val="000000"/>
          <w:sz w:val="24"/>
          <w:szCs w:val="24"/>
          <w:lang w:val="es-MX" w:eastAsia="en-IN"/>
        </w:rPr>
        <w:t>morbi</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feugiat</w:t>
      </w:r>
      <w:proofErr w:type="spellEnd"/>
      <w:r w:rsidRPr="006A5DD2">
        <w:rPr>
          <w:color w:val="000000"/>
          <w:sz w:val="24"/>
          <w:szCs w:val="24"/>
          <w:lang w:val="es-MX" w:eastAsia="en-IN"/>
        </w:rPr>
        <w:t xml:space="preserve"> sed mi </w:t>
      </w:r>
      <w:proofErr w:type="spellStart"/>
      <w:r w:rsidRPr="006A5DD2">
        <w:rPr>
          <w:color w:val="000000"/>
          <w:sz w:val="24"/>
          <w:szCs w:val="24"/>
          <w:lang w:val="es-MX" w:eastAsia="en-IN"/>
        </w:rPr>
        <w:t>turpis</w:t>
      </w:r>
      <w:proofErr w:type="spellEnd"/>
      <w:r w:rsidRPr="006A5DD2">
        <w:rPr>
          <w:color w:val="000000"/>
          <w:sz w:val="24"/>
          <w:szCs w:val="24"/>
          <w:lang w:val="es-MX" w:eastAsia="en-IN"/>
        </w:rPr>
        <w:t>,</w:t>
      </w:r>
      <w:r w:rsidR="00B01BC5" w:rsidRPr="006A5DD2">
        <w:rPr>
          <w:color w:val="000000"/>
          <w:sz w:val="24"/>
          <w:szCs w:val="24"/>
          <w:lang w:val="es-MX" w:eastAsia="en-IN"/>
        </w:rPr>
        <w:t xml:space="preserve"> ac </w:t>
      </w:r>
      <w:proofErr w:type="spellStart"/>
      <w:r w:rsidR="00B01BC5" w:rsidRPr="006A5DD2">
        <w:rPr>
          <w:color w:val="000000"/>
          <w:sz w:val="24"/>
          <w:szCs w:val="24"/>
          <w:lang w:val="es-MX" w:eastAsia="en-IN"/>
        </w:rPr>
        <w:t>cursus</w:t>
      </w:r>
      <w:proofErr w:type="spellEnd"/>
      <w:r w:rsidR="00B01BC5" w:rsidRPr="006A5DD2">
        <w:rPr>
          <w:color w:val="000000"/>
          <w:sz w:val="24"/>
          <w:szCs w:val="24"/>
          <w:lang w:val="es-MX" w:eastAsia="en-IN"/>
        </w:rPr>
        <w:t xml:space="preserve"> </w:t>
      </w:r>
      <w:proofErr w:type="spellStart"/>
      <w:r w:rsidR="00B01BC5" w:rsidRPr="006A5DD2">
        <w:rPr>
          <w:color w:val="000000"/>
          <w:sz w:val="24"/>
          <w:szCs w:val="24"/>
          <w:lang w:val="es-MX" w:eastAsia="en-IN"/>
        </w:rPr>
        <w:t>integer</w:t>
      </w:r>
      <w:proofErr w:type="spellEnd"/>
      <w:r w:rsidR="00B01BC5" w:rsidRPr="006A5DD2">
        <w:rPr>
          <w:color w:val="000000"/>
          <w:sz w:val="24"/>
          <w:szCs w:val="24"/>
          <w:lang w:val="es-MX" w:eastAsia="en-IN"/>
        </w:rPr>
        <w:t xml:space="preserve"> ornare dolor</w:t>
      </w:r>
      <w:r w:rsidR="00281526" w:rsidRPr="006A5DD2">
        <w:rPr>
          <w:color w:val="000000"/>
          <w:sz w:val="24"/>
          <w:szCs w:val="24"/>
          <w:lang w:val="es-MX" w:eastAsia="en-IN"/>
        </w:rPr>
        <w:t xml:space="preserve"> </w:t>
      </w:r>
      <w:proofErr w:type="spellStart"/>
      <w:r w:rsidRPr="006A5DD2">
        <w:rPr>
          <w:color w:val="000000"/>
          <w:sz w:val="24"/>
          <w:szCs w:val="24"/>
          <w:lang w:val="es-MX" w:eastAsia="en-IN"/>
        </w:rPr>
        <w:t>Purus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dui</w:t>
      </w:r>
      <w:proofErr w:type="spellEnd"/>
      <w:r w:rsidRPr="006A5DD2">
        <w:rPr>
          <w:color w:val="000000"/>
          <w:sz w:val="24"/>
          <w:szCs w:val="24"/>
          <w:lang w:val="es-MX" w:eastAsia="en-IN"/>
        </w:rPr>
        <w:t xml:space="preserve"> in et </w:t>
      </w:r>
      <w:proofErr w:type="spellStart"/>
      <w:r w:rsidRPr="006A5DD2">
        <w:rPr>
          <w:color w:val="000000"/>
          <w:sz w:val="24"/>
          <w:szCs w:val="24"/>
          <w:lang w:val="es-MX" w:eastAsia="en-IN"/>
        </w:rPr>
        <w:t>tincidunt</w:t>
      </w:r>
      <w:proofErr w:type="spellEnd"/>
      <w:r w:rsidRPr="006A5DD2">
        <w:rPr>
          <w:color w:val="000000"/>
          <w:sz w:val="24"/>
          <w:szCs w:val="24"/>
          <w:lang w:val="es-MX" w:eastAsia="en-IN"/>
        </w:rPr>
        <w:t xml:space="preserve">, sed eros </w:t>
      </w:r>
      <w:proofErr w:type="spellStart"/>
      <w:r w:rsidRPr="006A5DD2">
        <w:rPr>
          <w:color w:val="000000"/>
          <w:sz w:val="24"/>
          <w:szCs w:val="24"/>
          <w:lang w:val="es-MX" w:eastAsia="en-IN"/>
        </w:rPr>
        <w:t>pede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adipiscing</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tellus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est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suscipit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nulla</w:t>
      </w:r>
      <w:proofErr w:type="spellEnd"/>
      <w:r w:rsidRPr="006A5DD2">
        <w:rPr>
          <w:color w:val="000000"/>
          <w:sz w:val="24"/>
          <w:szCs w:val="24"/>
          <w:lang w:val="es-MX" w:eastAsia="en-IN"/>
        </w:rPr>
        <w:t>,</w:t>
      </w:r>
    </w:p>
    <w:p w14:paraId="3C8630C7" w14:textId="77777777" w:rsidR="001A4E73" w:rsidRPr="00DB4056"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proofErr w:type="spellStart"/>
      <w:r w:rsidRPr="006A5DD2">
        <w:rPr>
          <w:color w:val="000000"/>
          <w:sz w:val="24"/>
          <w:szCs w:val="24"/>
          <w:lang w:val="es-MX" w:eastAsia="en-IN"/>
        </w:rPr>
        <w:t>arcu</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nec</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fringilla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vel</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aliquam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mollis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lorem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rerum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hac</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vestibulum</w:t>
      </w:r>
      <w:proofErr w:type="spellEnd"/>
      <w:r w:rsidRPr="006A5DD2">
        <w:rPr>
          <w:color w:val="000000"/>
          <w:sz w:val="24"/>
          <w:szCs w:val="24"/>
          <w:lang w:val="es-MX" w:eastAsia="en-IN"/>
        </w:rPr>
        <w:t xml:space="preserve"> ante </w:t>
      </w:r>
      <w:proofErr w:type="spellStart"/>
      <w:r w:rsidRPr="006A5DD2">
        <w:rPr>
          <w:color w:val="000000"/>
          <w:sz w:val="24"/>
          <w:szCs w:val="24"/>
          <w:lang w:val="es-MX" w:eastAsia="en-IN"/>
        </w:rPr>
        <w:t>nullam</w:t>
      </w:r>
      <w:proofErr w:type="spellEnd"/>
      <w:r w:rsidRPr="006A5DD2">
        <w:rPr>
          <w:color w:val="000000"/>
          <w:sz w:val="24"/>
          <w:szCs w:val="24"/>
          <w:lang w:val="es-MX" w:eastAsia="en-IN"/>
        </w:rPr>
        <w:t xml:space="preserve">. </w:t>
      </w:r>
      <w:proofErr w:type="spellStart"/>
      <w:r w:rsidRPr="0041196C">
        <w:rPr>
          <w:color w:val="000000"/>
          <w:sz w:val="24"/>
          <w:szCs w:val="24"/>
          <w:lang w:val="es-MX" w:eastAsia="en-IN"/>
        </w:rPr>
        <w:t>Volutpat</w:t>
      </w:r>
      <w:proofErr w:type="spellEnd"/>
      <w:r w:rsidRPr="0041196C">
        <w:rPr>
          <w:color w:val="000000"/>
          <w:sz w:val="24"/>
          <w:szCs w:val="24"/>
          <w:lang w:val="es-MX" w:eastAsia="en-IN"/>
        </w:rPr>
        <w:t xml:space="preserve"> a </w:t>
      </w:r>
      <w:proofErr w:type="spellStart"/>
      <w:r w:rsidRPr="0041196C">
        <w:rPr>
          <w:color w:val="000000"/>
          <w:sz w:val="24"/>
          <w:szCs w:val="24"/>
          <w:lang w:val="es-MX" w:eastAsia="en-IN"/>
        </w:rPr>
        <w:t>lectus</w:t>
      </w:r>
      <w:proofErr w:type="spellEnd"/>
      <w:r w:rsidRPr="0041196C">
        <w:rPr>
          <w:color w:val="000000"/>
          <w:sz w:val="24"/>
          <w:szCs w:val="24"/>
          <w:lang w:val="es-MX" w:eastAsia="en-IN"/>
        </w:rPr>
        <w:t xml:space="preserve">, </w:t>
      </w:r>
      <w:proofErr w:type="spellStart"/>
      <w:r w:rsidRPr="0041196C">
        <w:rPr>
          <w:color w:val="000000"/>
          <w:sz w:val="24"/>
          <w:szCs w:val="24"/>
          <w:lang w:val="es-MX" w:eastAsia="en-IN"/>
        </w:rPr>
        <w:t>lorem</w:t>
      </w:r>
      <w:proofErr w:type="spellEnd"/>
      <w:r w:rsidRPr="0041196C">
        <w:rPr>
          <w:color w:val="000000"/>
          <w:sz w:val="24"/>
          <w:szCs w:val="24"/>
          <w:lang w:val="es-MX" w:eastAsia="en-IN"/>
        </w:rPr>
        <w:t xml:space="preserve"> pulvinar quis. </w:t>
      </w:r>
      <w:proofErr w:type="spellStart"/>
      <w:r w:rsidRPr="00DB4056">
        <w:rPr>
          <w:color w:val="000000"/>
          <w:sz w:val="24"/>
          <w:szCs w:val="24"/>
          <w:lang w:val="en-IN" w:eastAsia="en-IN"/>
        </w:rPr>
        <w:t>Lobortis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vehicula</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imperdiet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orci</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urna</w:t>
      </w:r>
      <w:proofErr w:type="spellEnd"/>
      <w:r w:rsidRPr="00DB4056">
        <w:rPr>
          <w:color w:val="000000"/>
          <w:sz w:val="24"/>
          <w:szCs w:val="24"/>
          <w:lang w:val="en-IN" w:eastAsia="en-IN"/>
        </w:rPr>
        <w:t>.</w:t>
      </w:r>
    </w:p>
    <w:p w14:paraId="030A110C" w14:textId="77777777" w:rsidR="002A0BBC" w:rsidRPr="006A5DD2" w:rsidRDefault="0041196C" w:rsidP="002A0BBC">
      <w:pPr>
        <w:pStyle w:val="t"/>
        <w:rPr>
          <w:color w:val="000000"/>
          <w:lang w:val="es-MX" w:eastAsia="en-IN"/>
        </w:rPr>
      </w:pPr>
      <w:proofErr w:type="spellStart"/>
      <w:r w:rsidRPr="0041196C">
        <w:rPr>
          <w:color w:val="000000"/>
          <w:lang w:val="es-MX" w:eastAsia="en-IN"/>
        </w:rPr>
        <w:t>Lorem</w:t>
      </w:r>
      <w:proofErr w:type="spellEnd"/>
      <w:r w:rsidRPr="0041196C">
        <w:rPr>
          <w:color w:val="000000"/>
          <w:lang w:val="es-MX" w:eastAsia="en-IN"/>
        </w:rPr>
        <w:t xml:space="preserve"> </w:t>
      </w:r>
      <w:proofErr w:type="spellStart"/>
      <w:r w:rsidRPr="0041196C">
        <w:rPr>
          <w:color w:val="000000"/>
          <w:lang w:val="es-MX" w:eastAsia="en-IN"/>
        </w:rPr>
        <w:t>ipsum</w:t>
      </w:r>
      <w:proofErr w:type="spellEnd"/>
      <w:r w:rsidRPr="0041196C">
        <w:rPr>
          <w:color w:val="000000"/>
          <w:lang w:val="es-MX" w:eastAsia="en-IN"/>
        </w:rPr>
        <w:t xml:space="preserve"> dolor </w:t>
      </w:r>
      <w:proofErr w:type="spellStart"/>
      <w:r w:rsidRPr="0041196C">
        <w:rPr>
          <w:color w:val="000000"/>
          <w:lang w:val="es-MX" w:eastAsia="en-IN"/>
        </w:rPr>
        <w:t>sit</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lacus</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ultricies</w:t>
      </w:r>
      <w:proofErr w:type="spellEnd"/>
      <w:r w:rsidRPr="0041196C">
        <w:rPr>
          <w:color w:val="000000"/>
          <w:lang w:val="es-MX" w:eastAsia="en-IN"/>
        </w:rPr>
        <w:t xml:space="preserve">. Quisque mi </w:t>
      </w:r>
      <w:proofErr w:type="spellStart"/>
      <w:r w:rsidRPr="0041196C">
        <w:rPr>
          <w:color w:val="000000"/>
          <w:lang w:val="es-MX" w:eastAsia="en-IN"/>
        </w:rPr>
        <w:t>venenatis</w:t>
      </w:r>
      <w:proofErr w:type="spellEnd"/>
      <w:r w:rsidRPr="0041196C">
        <w:rPr>
          <w:color w:val="000000"/>
          <w:lang w:val="es-MX" w:eastAsia="en-IN"/>
        </w:rPr>
        <w:t xml:space="preserve"> </w:t>
      </w:r>
      <w:proofErr w:type="spellStart"/>
      <w:r w:rsidRPr="0041196C">
        <w:rPr>
          <w:color w:val="000000"/>
          <w:lang w:val="es-MX" w:eastAsia="en-IN"/>
        </w:rPr>
        <w:t>morbi</w:t>
      </w:r>
      <w:proofErr w:type="spellEnd"/>
      <w:r w:rsidRPr="0041196C">
        <w:rPr>
          <w:color w:val="000000"/>
          <w:lang w:val="es-MX" w:eastAsia="en-IN"/>
        </w:rPr>
        <w:t xml:space="preserve"> libero,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dis</w:t>
      </w:r>
      <w:proofErr w:type="spellEnd"/>
      <w:r w:rsidRPr="0041196C">
        <w:rPr>
          <w:color w:val="000000"/>
          <w:lang w:val="es-MX" w:eastAsia="en-IN"/>
        </w:rPr>
        <w:t xml:space="preserve">, mi ut et </w:t>
      </w:r>
      <w:proofErr w:type="spellStart"/>
      <w:r w:rsidRPr="0041196C">
        <w:rPr>
          <w:color w:val="000000"/>
          <w:lang w:val="es-MX" w:eastAsia="en-IN"/>
        </w:rPr>
        <w:t>class</w:t>
      </w:r>
      <w:proofErr w:type="spellEnd"/>
      <w:r w:rsidRPr="0041196C">
        <w:rPr>
          <w:color w:val="000000"/>
          <w:lang w:val="es-MX" w:eastAsia="en-IN"/>
        </w:rPr>
        <w:t xml:space="preserve"> porta, </w:t>
      </w:r>
      <w:proofErr w:type="spellStart"/>
      <w:r w:rsidRPr="0041196C">
        <w:rPr>
          <w:color w:val="000000"/>
          <w:lang w:val="es-MX" w:eastAsia="en-IN"/>
        </w:rPr>
        <w:t>massa</w:t>
      </w:r>
      <w:proofErr w:type="spellEnd"/>
      <w:r w:rsidRPr="0041196C">
        <w:rPr>
          <w:color w:val="000000"/>
          <w:lang w:val="es-MX" w:eastAsia="en-IN"/>
        </w:rPr>
        <w:t xml:space="preserve"> </w:t>
      </w:r>
      <w:proofErr w:type="spellStart"/>
      <w:r w:rsidRPr="0041196C">
        <w:rPr>
          <w:color w:val="000000"/>
          <w:lang w:val="es-MX" w:eastAsia="en-IN"/>
        </w:rPr>
        <w:t>ligula</w:t>
      </w:r>
      <w:proofErr w:type="spellEnd"/>
      <w:r w:rsidRPr="0041196C">
        <w:rPr>
          <w:color w:val="000000"/>
          <w:lang w:val="es-MX" w:eastAsia="en-IN"/>
        </w:rPr>
        <w:t xml:space="preserve"> magna </w:t>
      </w:r>
      <w:proofErr w:type="spellStart"/>
      <w:r w:rsidRPr="0041196C">
        <w:rPr>
          <w:color w:val="000000"/>
          <w:lang w:val="es-MX" w:eastAsia="en-IN"/>
        </w:rPr>
        <w:t>enim</w:t>
      </w:r>
      <w:proofErr w:type="spellEnd"/>
      <w:r w:rsidRPr="0041196C">
        <w:rPr>
          <w:color w:val="000000"/>
          <w:lang w:val="es-MX" w:eastAsia="en-IN"/>
        </w:rPr>
        <w:t xml:space="preserve">, </w:t>
      </w:r>
      <w:proofErr w:type="spellStart"/>
      <w:r w:rsidRPr="0041196C">
        <w:rPr>
          <w:color w:val="000000"/>
          <w:lang w:val="es-MX" w:eastAsia="en-IN"/>
        </w:rPr>
        <w:t>aliquam</w:t>
      </w:r>
      <w:proofErr w:type="spellEnd"/>
      <w:r w:rsidRPr="0041196C">
        <w:rPr>
          <w:color w:val="000000"/>
          <w:lang w:val="es-MX" w:eastAsia="en-IN"/>
        </w:rPr>
        <w:t xml:space="preserve">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vestibulum</w:t>
      </w:r>
      <w:proofErr w:type="spellEnd"/>
      <w:r w:rsidRPr="0041196C">
        <w:rPr>
          <w:color w:val="000000"/>
          <w:lang w:val="es-MX" w:eastAsia="en-IN"/>
        </w:rPr>
        <w:t xml:space="preserve"> </w:t>
      </w:r>
      <w:proofErr w:type="spellStart"/>
      <w:r w:rsidRPr="0041196C">
        <w:rPr>
          <w:color w:val="000000"/>
          <w:lang w:val="es-MX" w:eastAsia="en-IN"/>
        </w:rPr>
        <w:t>tempus</w:t>
      </w:r>
      <w:proofErr w:type="spellEnd"/>
      <w:r w:rsidRPr="0041196C">
        <w:rPr>
          <w:color w:val="000000"/>
          <w:lang w:val="es-MX" w:eastAsia="en-IN"/>
        </w:rPr>
        <w:t>.</w:t>
      </w:r>
    </w:p>
    <w:p w14:paraId="343CA92A" w14:textId="77777777" w:rsidR="002A0BBC" w:rsidRPr="00DB4056"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proofErr w:type="spellStart"/>
      <w:r w:rsidRPr="00DB4056">
        <w:rPr>
          <w:color w:val="000000"/>
          <w:sz w:val="24"/>
          <w:szCs w:val="24"/>
          <w:lang w:val="en-IN" w:eastAsia="en-IN"/>
        </w:rPr>
        <w:t>Turpis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facilisis</w:t>
      </w:r>
      <w:proofErr w:type="spellEnd"/>
      <w:r w:rsidRPr="00DB4056">
        <w:rPr>
          <w:color w:val="000000"/>
          <w:sz w:val="24"/>
          <w:szCs w:val="24"/>
          <w:lang w:val="en-IN" w:eastAsia="en-IN"/>
        </w:rPr>
        <w:t xml:space="preserve"> vitae </w:t>
      </w:r>
      <w:proofErr w:type="spellStart"/>
      <w:r w:rsidRPr="00DB4056">
        <w:rPr>
          <w:color w:val="000000"/>
          <w:sz w:val="24"/>
          <w:szCs w:val="24"/>
          <w:lang w:val="en-IN" w:eastAsia="en-IN"/>
        </w:rPr>
        <w:t>consequat</w:t>
      </w:r>
      <w:proofErr w:type="spellEnd"/>
      <w:r w:rsidRPr="00DB4056">
        <w:rPr>
          <w:color w:val="000000"/>
          <w:sz w:val="24"/>
          <w:szCs w:val="24"/>
          <w:lang w:val="en-IN" w:eastAsia="en-IN"/>
        </w:rPr>
        <w:t xml:space="preserve">, cum a </w:t>
      </w:r>
      <w:proofErr w:type="spellStart"/>
      <w:r w:rsidRPr="00DB4056">
        <w:rPr>
          <w:color w:val="000000"/>
          <w:sz w:val="24"/>
          <w:szCs w:val="24"/>
          <w:lang w:val="en-IN" w:eastAsia="en-IN"/>
        </w:rPr>
        <w:t>a</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turpis</w:t>
      </w:r>
      <w:proofErr w:type="spellEnd"/>
      <w:r w:rsidRPr="00DB4056">
        <w:rPr>
          <w:color w:val="000000"/>
          <w:sz w:val="24"/>
          <w:szCs w:val="24"/>
          <w:lang w:val="en-IN" w:eastAsia="en-IN"/>
        </w:rPr>
        <w:t xml:space="preserve"> dui </w:t>
      </w:r>
      <w:proofErr w:type="spellStart"/>
      <w:r w:rsidRPr="00DB4056">
        <w:rPr>
          <w:color w:val="000000"/>
          <w:sz w:val="24"/>
          <w:szCs w:val="24"/>
          <w:lang w:val="en-IN" w:eastAsia="en-IN"/>
        </w:rPr>
        <w:t>consequat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massa</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dolor</w:t>
      </w:r>
      <w:proofErr w:type="spellEnd"/>
      <w:r w:rsidRPr="00DB4056">
        <w:rPr>
          <w:color w:val="000000"/>
          <w:sz w:val="24"/>
          <w:szCs w:val="24"/>
          <w:lang w:val="en-IN" w:eastAsia="en-IN"/>
        </w:rPr>
        <w:t xml:space="preserve"> per, </w:t>
      </w:r>
      <w:proofErr w:type="spellStart"/>
      <w:r w:rsidRPr="00DB4056">
        <w:rPr>
          <w:color w:val="000000"/>
          <w:sz w:val="24"/>
          <w:szCs w:val="24"/>
          <w:lang w:val="en-IN" w:eastAsia="en-IN"/>
        </w:rPr>
        <w:t>felis</w:t>
      </w:r>
      <w:proofErr w:type="spellEnd"/>
      <w:r w:rsidRPr="00DB4056">
        <w:rPr>
          <w:color w:val="000000"/>
          <w:sz w:val="24"/>
          <w:szCs w:val="24"/>
          <w:lang w:val="en-IN" w:eastAsia="en-IN"/>
        </w:rPr>
        <w:t xml:space="preserve"> non </w:t>
      </w:r>
      <w:proofErr w:type="spellStart"/>
      <w:r w:rsidRPr="00DB4056">
        <w:rPr>
          <w:color w:val="000000"/>
          <w:sz w:val="24"/>
          <w:szCs w:val="24"/>
          <w:lang w:val="en-IN" w:eastAsia="en-IN"/>
        </w:rPr>
        <w:t>amet</w:t>
      </w:r>
      <w:proofErr w:type="spellEnd"/>
      <w:r w:rsidRPr="00DB4056">
        <w:rPr>
          <w:color w:val="000000"/>
          <w:sz w:val="24"/>
          <w:szCs w:val="24"/>
          <w:lang w:val="en-IN" w:eastAsia="en-IN"/>
        </w:rPr>
        <w:t>.</w:t>
      </w:r>
    </w:p>
    <w:p w14:paraId="163285C2" w14:textId="77777777" w:rsidR="002A0BBC" w:rsidRPr="001A4E73"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DB4056">
        <w:rPr>
          <w:color w:val="000000"/>
          <w:sz w:val="24"/>
          <w:szCs w:val="24"/>
          <w:lang w:val="en-IN" w:eastAsia="en-IN"/>
        </w:rPr>
        <w:t>Auctor</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eleifend</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omnis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elit</w:t>
      </w:r>
      <w:proofErr w:type="spellEnd"/>
      <w:r w:rsidRPr="00DB4056">
        <w:rPr>
          <w:color w:val="000000"/>
          <w:sz w:val="24"/>
          <w:szCs w:val="24"/>
          <w:lang w:val="en-IN" w:eastAsia="en-IN"/>
        </w:rPr>
        <w:t xml:space="preserve"> vestibulum, </w:t>
      </w:r>
      <w:proofErr w:type="spellStart"/>
      <w:r w:rsidRPr="00DB4056">
        <w:rPr>
          <w:color w:val="000000"/>
          <w:sz w:val="24"/>
          <w:szCs w:val="24"/>
          <w:lang w:val="en-IN" w:eastAsia="en-IN"/>
        </w:rPr>
        <w:t>donec</w:t>
      </w:r>
      <w:proofErr w:type="spellEnd"/>
      <w:r w:rsidRPr="00DB4056">
        <w:rPr>
          <w:color w:val="000000"/>
          <w:sz w:val="24"/>
          <w:szCs w:val="24"/>
          <w:lang w:val="en-IN" w:eastAsia="en-IN"/>
        </w:rPr>
        <w:t xml:space="preserve"> non </w:t>
      </w:r>
      <w:proofErr w:type="spellStart"/>
      <w:r w:rsidRPr="00DB4056">
        <w:rPr>
          <w:color w:val="000000"/>
          <w:sz w:val="24"/>
          <w:szCs w:val="24"/>
          <w:lang w:val="en-IN" w:eastAsia="en-IN"/>
        </w:rPr>
        <w:t>elementum</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tellus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est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mauris</w:t>
      </w:r>
      <w:proofErr w:type="spellEnd"/>
      <w:r w:rsidRPr="00DB4056">
        <w:rPr>
          <w:color w:val="000000"/>
          <w:sz w:val="24"/>
          <w:szCs w:val="24"/>
          <w:lang w:val="en-IN" w:eastAsia="en-IN"/>
        </w:rPr>
        <w:t xml:space="preserve">, id </w:t>
      </w:r>
      <w:proofErr w:type="spellStart"/>
      <w:r w:rsidRPr="00DB4056">
        <w:rPr>
          <w:color w:val="000000"/>
          <w:sz w:val="24"/>
          <w:szCs w:val="24"/>
          <w:lang w:val="en-IN" w:eastAsia="en-IN"/>
        </w:rPr>
        <w:t>aliquam</w:t>
      </w:r>
      <w:proofErr w:type="spellEnd"/>
      <w:r w:rsidRPr="00DB4056">
        <w:rPr>
          <w:color w:val="000000"/>
          <w:sz w:val="24"/>
          <w:szCs w:val="24"/>
          <w:lang w:val="en-IN" w:eastAsia="en-IN"/>
        </w:rPr>
        <w:t xml:space="preserve">, at </w:t>
      </w:r>
      <w:proofErr w:type="spellStart"/>
      <w:r w:rsidRPr="00DB4056">
        <w:rPr>
          <w:color w:val="000000"/>
          <w:sz w:val="24"/>
          <w:szCs w:val="24"/>
          <w:lang w:val="en-IN" w:eastAsia="en-IN"/>
        </w:rPr>
        <w:t>lacus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arcu</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pretium</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proin</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lacus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dolor</w:t>
      </w:r>
      <w:proofErr w:type="spellEnd"/>
      <w:r w:rsidRPr="00DB4056">
        <w:rPr>
          <w:color w:val="000000"/>
          <w:sz w:val="24"/>
          <w:szCs w:val="24"/>
          <w:lang w:val="en-IN" w:eastAsia="en-IN"/>
        </w:rPr>
        <w:t xml:space="preserve"> et. </w:t>
      </w:r>
      <w:proofErr w:type="spellStart"/>
      <w:r w:rsidRPr="001A4E73">
        <w:rPr>
          <w:color w:val="000000"/>
          <w:sz w:val="24"/>
          <w:szCs w:val="24"/>
          <w:lang w:val="fr-FR" w:eastAsia="en-IN"/>
        </w:rPr>
        <w:t>Eu</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vel</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ultrices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amet</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dignissim</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mauris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vehicula</w:t>
      </w:r>
      <w:proofErr w:type="spellEnd"/>
      <w:r w:rsidRPr="001A4E73">
        <w:rPr>
          <w:color w:val="000000"/>
          <w:sz w:val="24"/>
          <w:szCs w:val="24"/>
          <w:lang w:val="fr-FR" w:eastAsia="en-IN"/>
        </w:rPr>
        <w:t>.</w:t>
      </w:r>
    </w:p>
    <w:p w14:paraId="2B421142" w14:textId="77777777" w:rsidR="002A0BBC" w:rsidRPr="00D66DB2"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1A4E73">
        <w:rPr>
          <w:color w:val="000000"/>
          <w:sz w:val="24"/>
          <w:szCs w:val="24"/>
          <w:lang w:val="fr-FR" w:eastAsia="en-IN"/>
        </w:rPr>
        <w:t xml:space="preserve">Lorem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neque</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purus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taciti</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quis</w:t>
      </w:r>
      <w:proofErr w:type="spellEnd"/>
      <w:r w:rsidRPr="001A4E73">
        <w:rPr>
          <w:color w:val="000000"/>
          <w:sz w:val="24"/>
          <w:szCs w:val="24"/>
          <w:lang w:val="fr-FR" w:eastAsia="en-IN"/>
        </w:rPr>
        <w:t xml:space="preserve"> id. </w:t>
      </w:r>
      <w:r w:rsidRPr="00D66DB2">
        <w:rPr>
          <w:color w:val="000000"/>
          <w:sz w:val="24"/>
          <w:szCs w:val="24"/>
          <w:lang w:val="de-DE" w:eastAsia="en-IN"/>
        </w:rPr>
        <w:t>Elementum integer orci accumsan minim phasellus vel.</w:t>
      </w:r>
    </w:p>
    <w:p w14:paraId="209CEA25" w14:textId="77777777" w:rsidR="00D13240" w:rsidRPr="00D66DB2" w:rsidRDefault="002A0BBC" w:rsidP="000F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365F91"/>
          <w:sz w:val="28"/>
          <w:lang w:val="de-DE"/>
        </w:rPr>
      </w:pPr>
      <w:r w:rsidRPr="00D66DB2">
        <w:rPr>
          <w:color w:val="000000"/>
          <w:sz w:val="24"/>
          <w:szCs w:val="24"/>
          <w:lang w:val="de-DE" w:eastAsia="en-IN"/>
        </w:rPr>
        <w:t>Vestibulum duis integer diam mi libero f</w:t>
      </w:r>
      <w:r w:rsidR="003422F6" w:rsidRPr="00D66DB2">
        <w:rPr>
          <w:color w:val="000000"/>
          <w:sz w:val="24"/>
          <w:szCs w:val="24"/>
          <w:lang w:val="de-DE" w:eastAsia="en-IN"/>
        </w:rPr>
        <w:t xml:space="preserve">elis, sollicitudin id dictum </w:t>
      </w:r>
      <w:r w:rsidR="00DB4056" w:rsidRPr="00D66DB2">
        <w:rPr>
          <w:color w:val="000000"/>
          <w:sz w:val="24"/>
          <w:szCs w:val="24"/>
          <w:lang w:val="de-DE" w:eastAsia="en-IN"/>
        </w:rPr>
        <w:t>am blandit lacus, ac condimentu</w:t>
      </w:r>
      <w:r w:rsidRPr="00D66DB2">
        <w:rPr>
          <w:color w:val="000000"/>
          <w:sz w:val="24"/>
          <w:szCs w:val="24"/>
          <w:lang w:val="de-DE" w:eastAsia="en-IN"/>
        </w:rPr>
        <w:t xml:space="preserve"> magna dictumst interdum et,</w:t>
      </w:r>
      <w:r w:rsidR="00DB4056" w:rsidRPr="00D66DB2">
        <w:rPr>
          <w:color w:val="000000"/>
          <w:sz w:val="24"/>
          <w:szCs w:val="24"/>
          <w:lang w:val="de-DE" w:eastAsia="en-IN"/>
        </w:rPr>
        <w:t xml:space="preserve"> magna dictumst interdum.</w:t>
      </w:r>
      <w:r w:rsidR="00D13240" w:rsidRPr="00D66DB2">
        <w:rPr>
          <w:b/>
          <w:color w:val="365F91"/>
          <w:sz w:val="28"/>
          <w:lang w:val="de-DE"/>
        </w:rPr>
        <w:br w:type="page"/>
      </w:r>
    </w:p>
    <w:p w14:paraId="3ECF46C3" w14:textId="77777777" w:rsidR="00E24059" w:rsidRPr="00683DC9" w:rsidRDefault="00FE39C9" w:rsidP="00531BC2">
      <w:pPr>
        <w:pStyle w:val="Heading2"/>
        <w:spacing w:after="400"/>
        <w:jc w:val="center"/>
        <w:rPr>
          <w:rFonts w:cstheme="minorHAnsi"/>
          <w:sz w:val="24"/>
          <w:szCs w:val="24"/>
        </w:rPr>
      </w:pPr>
      <w:r w:rsidRPr="00683DC9">
        <w:rPr>
          <w:rFonts w:cstheme="minorHAnsi"/>
          <w:sz w:val="24"/>
          <w:szCs w:val="24"/>
        </w:rPr>
        <w:lastRenderedPageBreak/>
        <w:t>Northwind Suppliers</w:t>
      </w:r>
    </w:p>
    <w:tbl>
      <w:tblPr>
        <w:tblStyle w:val="MediumShading1-Accent5"/>
        <w:tblW w:w="0" w:type="auto"/>
        <w:tblLayout w:type="fixed"/>
        <w:tblLook w:val="04A0" w:firstRow="1" w:lastRow="0" w:firstColumn="1" w:lastColumn="0" w:noHBand="0" w:noVBand="1"/>
      </w:tblPr>
      <w:tblGrid>
        <w:gridCol w:w="580"/>
        <w:gridCol w:w="2956"/>
        <w:gridCol w:w="1645"/>
        <w:gridCol w:w="1678"/>
        <w:gridCol w:w="1438"/>
        <w:gridCol w:w="1279"/>
      </w:tblGrid>
      <w:tr w:rsidR="00717768" w:rsidRPr="00700675" w14:paraId="70B22DFB" w14:textId="77777777" w:rsidTr="00D85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0DA7EF5" w14:textId="77777777" w:rsidR="00717768" w:rsidRPr="00700675" w:rsidRDefault="00FE39C9">
            <w:pPr>
              <w:rPr>
                <w:sz w:val="22"/>
                <w:szCs w:val="22"/>
              </w:rPr>
            </w:pPr>
            <w:r w:rsidRPr="00700675">
              <w:rPr>
                <w:sz w:val="22"/>
                <w:szCs w:val="22"/>
              </w:rPr>
              <w:t>ID</w:t>
            </w:r>
          </w:p>
        </w:tc>
        <w:tc>
          <w:tcPr>
            <w:tcW w:w="2956" w:type="dxa"/>
          </w:tcPr>
          <w:p w14:paraId="494547DB"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Company Name</w:t>
            </w:r>
          </w:p>
        </w:tc>
        <w:tc>
          <w:tcPr>
            <w:tcW w:w="1645" w:type="dxa"/>
          </w:tcPr>
          <w:p w14:paraId="01E28803"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Contact Name</w:t>
            </w:r>
          </w:p>
        </w:tc>
        <w:tc>
          <w:tcPr>
            <w:tcW w:w="1678" w:type="dxa"/>
          </w:tcPr>
          <w:p w14:paraId="6A887A55"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Address</w:t>
            </w:r>
          </w:p>
        </w:tc>
        <w:tc>
          <w:tcPr>
            <w:tcW w:w="1438" w:type="dxa"/>
          </w:tcPr>
          <w:p w14:paraId="10CA0545"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City</w:t>
            </w:r>
          </w:p>
        </w:tc>
        <w:tc>
          <w:tcPr>
            <w:tcW w:w="1279" w:type="dxa"/>
          </w:tcPr>
          <w:p w14:paraId="3138F23F" w14:textId="77777777"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Country</w:t>
            </w:r>
          </w:p>
        </w:tc>
      </w:tr>
      <w:tr w:rsidR="00717768" w:rsidRPr="00700675" w14:paraId="60F1F2F4"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7E9AE0E1" w14:textId="77777777" w:rsidR="00717768" w:rsidRPr="00700675" w:rsidRDefault="00FE39C9">
            <w:pPr>
              <w:rPr>
                <w:sz w:val="22"/>
                <w:szCs w:val="22"/>
              </w:rPr>
            </w:pPr>
            <w:r w:rsidRPr="00700675">
              <w:rPr>
                <w:noProof/>
                <w:sz w:val="22"/>
                <w:szCs w:val="22"/>
              </w:rPr>
              <w:t>1</w:t>
            </w:r>
          </w:p>
        </w:tc>
        <w:tc>
          <w:tcPr>
            <w:tcW w:w="2956" w:type="dxa"/>
          </w:tcPr>
          <w:p w14:paraId="16B20AC2"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Exotic Liquids</w:t>
            </w:r>
          </w:p>
        </w:tc>
        <w:tc>
          <w:tcPr>
            <w:tcW w:w="1645" w:type="dxa"/>
          </w:tcPr>
          <w:p w14:paraId="4753610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Charlotte Cooper</w:t>
            </w:r>
          </w:p>
        </w:tc>
        <w:tc>
          <w:tcPr>
            <w:tcW w:w="1678" w:type="dxa"/>
          </w:tcPr>
          <w:p w14:paraId="64BF593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49 Gilbert St.</w:t>
            </w:r>
          </w:p>
        </w:tc>
        <w:tc>
          <w:tcPr>
            <w:tcW w:w="1438" w:type="dxa"/>
          </w:tcPr>
          <w:p w14:paraId="1BCE418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London</w:t>
            </w:r>
          </w:p>
        </w:tc>
        <w:tc>
          <w:tcPr>
            <w:tcW w:w="1279" w:type="dxa"/>
          </w:tcPr>
          <w:p w14:paraId="52B410B6"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UK</w:t>
            </w:r>
          </w:p>
        </w:tc>
      </w:tr>
      <w:tr w:rsidR="00717768" w:rsidRPr="00700675" w14:paraId="68C87C6D"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D025681" w14:textId="77777777" w:rsidR="00717768" w:rsidRPr="00700675" w:rsidRDefault="00FE39C9">
            <w:pPr>
              <w:rPr>
                <w:sz w:val="22"/>
                <w:szCs w:val="22"/>
              </w:rPr>
            </w:pPr>
            <w:r w:rsidRPr="00700675">
              <w:rPr>
                <w:noProof/>
                <w:sz w:val="22"/>
                <w:szCs w:val="22"/>
              </w:rPr>
              <w:t>2</w:t>
            </w:r>
          </w:p>
        </w:tc>
        <w:tc>
          <w:tcPr>
            <w:tcW w:w="2956" w:type="dxa"/>
          </w:tcPr>
          <w:p w14:paraId="1DBD60DE"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 Cajun Delights</w:t>
            </w:r>
          </w:p>
        </w:tc>
        <w:tc>
          <w:tcPr>
            <w:tcW w:w="1645" w:type="dxa"/>
          </w:tcPr>
          <w:p w14:paraId="0539DB8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Shelley Burke</w:t>
            </w:r>
          </w:p>
        </w:tc>
        <w:tc>
          <w:tcPr>
            <w:tcW w:w="1678" w:type="dxa"/>
          </w:tcPr>
          <w:p w14:paraId="17A66F7B"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P.O. Box 78934</w:t>
            </w:r>
          </w:p>
        </w:tc>
        <w:tc>
          <w:tcPr>
            <w:tcW w:w="1438" w:type="dxa"/>
          </w:tcPr>
          <w:p w14:paraId="670F7B14"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w:t>
            </w:r>
          </w:p>
        </w:tc>
        <w:tc>
          <w:tcPr>
            <w:tcW w:w="1279" w:type="dxa"/>
          </w:tcPr>
          <w:p w14:paraId="57F18D5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14:paraId="58462249"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6E5A4D6B" w14:textId="77777777" w:rsidR="00717768" w:rsidRPr="00700675" w:rsidRDefault="00FE39C9">
            <w:pPr>
              <w:rPr>
                <w:sz w:val="22"/>
                <w:szCs w:val="22"/>
              </w:rPr>
            </w:pPr>
            <w:r w:rsidRPr="00700675">
              <w:rPr>
                <w:noProof/>
                <w:sz w:val="22"/>
                <w:szCs w:val="22"/>
              </w:rPr>
              <w:t>3</w:t>
            </w:r>
          </w:p>
        </w:tc>
        <w:tc>
          <w:tcPr>
            <w:tcW w:w="2956" w:type="dxa"/>
          </w:tcPr>
          <w:p w14:paraId="1958EA5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Grandma Kelly's Homestead</w:t>
            </w:r>
          </w:p>
        </w:tc>
        <w:tc>
          <w:tcPr>
            <w:tcW w:w="1645" w:type="dxa"/>
          </w:tcPr>
          <w:p w14:paraId="03222DB9"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Regina Murphy</w:t>
            </w:r>
          </w:p>
        </w:tc>
        <w:tc>
          <w:tcPr>
            <w:tcW w:w="1678" w:type="dxa"/>
          </w:tcPr>
          <w:p w14:paraId="5140D531"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707 Oxford Rd.</w:t>
            </w:r>
          </w:p>
        </w:tc>
        <w:tc>
          <w:tcPr>
            <w:tcW w:w="1438" w:type="dxa"/>
          </w:tcPr>
          <w:p w14:paraId="3F3FA17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Ann Arbor</w:t>
            </w:r>
          </w:p>
        </w:tc>
        <w:tc>
          <w:tcPr>
            <w:tcW w:w="1279" w:type="dxa"/>
          </w:tcPr>
          <w:p w14:paraId="0722ACA6"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USA</w:t>
            </w:r>
          </w:p>
        </w:tc>
      </w:tr>
      <w:tr w:rsidR="00717768" w:rsidRPr="00700675" w14:paraId="11FA5906"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59E3D63" w14:textId="77777777" w:rsidR="00717768" w:rsidRPr="00700675" w:rsidRDefault="00FE39C9">
            <w:pPr>
              <w:rPr>
                <w:sz w:val="22"/>
                <w:szCs w:val="22"/>
              </w:rPr>
            </w:pPr>
            <w:r w:rsidRPr="00700675">
              <w:rPr>
                <w:noProof/>
                <w:sz w:val="22"/>
                <w:szCs w:val="22"/>
              </w:rPr>
              <w:t>4</w:t>
            </w:r>
          </w:p>
        </w:tc>
        <w:tc>
          <w:tcPr>
            <w:tcW w:w="2956" w:type="dxa"/>
          </w:tcPr>
          <w:p w14:paraId="72A5C3E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 Traders</w:t>
            </w:r>
          </w:p>
        </w:tc>
        <w:tc>
          <w:tcPr>
            <w:tcW w:w="1645" w:type="dxa"/>
          </w:tcPr>
          <w:p w14:paraId="5C592C97"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Yoshi Nagase</w:t>
            </w:r>
          </w:p>
        </w:tc>
        <w:tc>
          <w:tcPr>
            <w:tcW w:w="1678" w:type="dxa"/>
          </w:tcPr>
          <w:p w14:paraId="64107532"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9-8 Sekimai Musashino-shi</w:t>
            </w:r>
          </w:p>
        </w:tc>
        <w:tc>
          <w:tcPr>
            <w:tcW w:w="1438" w:type="dxa"/>
          </w:tcPr>
          <w:p w14:paraId="666CDEE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w:t>
            </w:r>
          </w:p>
        </w:tc>
        <w:tc>
          <w:tcPr>
            <w:tcW w:w="1279" w:type="dxa"/>
          </w:tcPr>
          <w:p w14:paraId="79B0E2D1"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14:paraId="2FBBFBB9"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4C3600A3" w14:textId="77777777" w:rsidR="00717768" w:rsidRPr="00700675" w:rsidRDefault="00FE39C9">
            <w:pPr>
              <w:rPr>
                <w:sz w:val="22"/>
                <w:szCs w:val="22"/>
              </w:rPr>
            </w:pPr>
            <w:r w:rsidRPr="00700675">
              <w:rPr>
                <w:noProof/>
                <w:sz w:val="22"/>
                <w:szCs w:val="22"/>
              </w:rPr>
              <w:t>5</w:t>
            </w:r>
          </w:p>
        </w:tc>
        <w:tc>
          <w:tcPr>
            <w:tcW w:w="2956" w:type="dxa"/>
          </w:tcPr>
          <w:p w14:paraId="4EC355AA" w14:textId="77777777" w:rsidR="00717768" w:rsidRPr="000C25A3" w:rsidRDefault="00FE39C9">
            <w:pPr>
              <w:cnfStyle w:val="000000100000" w:firstRow="0" w:lastRow="0" w:firstColumn="0" w:lastColumn="0" w:oddVBand="0" w:evenVBand="0" w:oddHBand="1" w:evenHBand="0" w:firstRowFirstColumn="0" w:firstRowLastColumn="0" w:lastRowFirstColumn="0" w:lastRowLastColumn="0"/>
              <w:rPr>
                <w:sz w:val="22"/>
                <w:szCs w:val="22"/>
                <w:lang w:val="fr-FR"/>
              </w:rPr>
            </w:pPr>
            <w:r w:rsidRPr="000C25A3">
              <w:rPr>
                <w:noProof/>
                <w:sz w:val="22"/>
                <w:szCs w:val="22"/>
                <w:lang w:val="fr-FR"/>
              </w:rPr>
              <w:t>Cooperativa de Quesos 'Las Cabras'</w:t>
            </w:r>
          </w:p>
        </w:tc>
        <w:tc>
          <w:tcPr>
            <w:tcW w:w="1645" w:type="dxa"/>
          </w:tcPr>
          <w:p w14:paraId="36BA3C8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Antonio del Valle Saavedra </w:t>
            </w:r>
          </w:p>
        </w:tc>
        <w:tc>
          <w:tcPr>
            <w:tcW w:w="1678" w:type="dxa"/>
          </w:tcPr>
          <w:p w14:paraId="21B1558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Calle del Rosal 4</w:t>
            </w:r>
          </w:p>
        </w:tc>
        <w:tc>
          <w:tcPr>
            <w:tcW w:w="1438" w:type="dxa"/>
          </w:tcPr>
          <w:p w14:paraId="2B2BA66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Oviedo</w:t>
            </w:r>
          </w:p>
        </w:tc>
        <w:tc>
          <w:tcPr>
            <w:tcW w:w="1279" w:type="dxa"/>
          </w:tcPr>
          <w:p w14:paraId="449C001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Spain</w:t>
            </w:r>
          </w:p>
        </w:tc>
      </w:tr>
      <w:tr w:rsidR="00717768" w:rsidRPr="00700675" w14:paraId="13226419"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59B4B6BB" w14:textId="77777777" w:rsidR="00717768" w:rsidRPr="00700675" w:rsidRDefault="00FE39C9">
            <w:pPr>
              <w:rPr>
                <w:sz w:val="22"/>
                <w:szCs w:val="22"/>
              </w:rPr>
            </w:pPr>
            <w:r w:rsidRPr="00700675">
              <w:rPr>
                <w:noProof/>
                <w:sz w:val="22"/>
                <w:szCs w:val="22"/>
              </w:rPr>
              <w:t>6</w:t>
            </w:r>
          </w:p>
        </w:tc>
        <w:tc>
          <w:tcPr>
            <w:tcW w:w="2956" w:type="dxa"/>
          </w:tcPr>
          <w:p w14:paraId="04D30B9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Mayumi's</w:t>
            </w:r>
          </w:p>
        </w:tc>
        <w:tc>
          <w:tcPr>
            <w:tcW w:w="1645" w:type="dxa"/>
          </w:tcPr>
          <w:p w14:paraId="2F6F4ECF"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 Ohno</w:t>
            </w:r>
          </w:p>
        </w:tc>
        <w:tc>
          <w:tcPr>
            <w:tcW w:w="1678" w:type="dxa"/>
          </w:tcPr>
          <w:p w14:paraId="5C2F1737"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92 Setsuko Chuo-ku</w:t>
            </w:r>
          </w:p>
        </w:tc>
        <w:tc>
          <w:tcPr>
            <w:tcW w:w="1438" w:type="dxa"/>
          </w:tcPr>
          <w:p w14:paraId="159A85C7"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Osaka</w:t>
            </w:r>
          </w:p>
        </w:tc>
        <w:tc>
          <w:tcPr>
            <w:tcW w:w="1279" w:type="dxa"/>
          </w:tcPr>
          <w:p w14:paraId="640AF33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14:paraId="2D74297F"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2966CD01" w14:textId="77777777" w:rsidR="00717768" w:rsidRPr="00700675" w:rsidRDefault="00FE39C9">
            <w:pPr>
              <w:rPr>
                <w:sz w:val="22"/>
                <w:szCs w:val="22"/>
              </w:rPr>
            </w:pPr>
            <w:r w:rsidRPr="00700675">
              <w:rPr>
                <w:noProof/>
                <w:sz w:val="22"/>
                <w:szCs w:val="22"/>
              </w:rPr>
              <w:t>7</w:t>
            </w:r>
          </w:p>
        </w:tc>
        <w:tc>
          <w:tcPr>
            <w:tcW w:w="2956" w:type="dxa"/>
          </w:tcPr>
          <w:p w14:paraId="67D3627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Pavlova, Ltd.</w:t>
            </w:r>
          </w:p>
        </w:tc>
        <w:tc>
          <w:tcPr>
            <w:tcW w:w="1645" w:type="dxa"/>
          </w:tcPr>
          <w:p w14:paraId="337698C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Ian Devling</w:t>
            </w:r>
          </w:p>
        </w:tc>
        <w:tc>
          <w:tcPr>
            <w:tcW w:w="1678" w:type="dxa"/>
          </w:tcPr>
          <w:p w14:paraId="67CEC5D4"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74 Rose St. Moonie Ponds</w:t>
            </w:r>
          </w:p>
        </w:tc>
        <w:tc>
          <w:tcPr>
            <w:tcW w:w="1438" w:type="dxa"/>
          </w:tcPr>
          <w:p w14:paraId="02884C2E"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Melbourne</w:t>
            </w:r>
          </w:p>
        </w:tc>
        <w:tc>
          <w:tcPr>
            <w:tcW w:w="1279" w:type="dxa"/>
          </w:tcPr>
          <w:p w14:paraId="41DF4558"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Australia</w:t>
            </w:r>
          </w:p>
        </w:tc>
      </w:tr>
      <w:tr w:rsidR="00717768" w:rsidRPr="00700675" w14:paraId="65ABE983"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5C68C686" w14:textId="77777777" w:rsidR="00717768" w:rsidRPr="00700675" w:rsidRDefault="00FE39C9">
            <w:pPr>
              <w:rPr>
                <w:sz w:val="22"/>
                <w:szCs w:val="22"/>
              </w:rPr>
            </w:pPr>
            <w:r w:rsidRPr="00700675">
              <w:rPr>
                <w:noProof/>
                <w:sz w:val="22"/>
                <w:szCs w:val="22"/>
              </w:rPr>
              <w:t>8</w:t>
            </w:r>
          </w:p>
        </w:tc>
        <w:tc>
          <w:tcPr>
            <w:tcW w:w="2956" w:type="dxa"/>
          </w:tcPr>
          <w:p w14:paraId="3A94F74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Specialty Biscuits, Ltd.</w:t>
            </w:r>
          </w:p>
        </w:tc>
        <w:tc>
          <w:tcPr>
            <w:tcW w:w="1645" w:type="dxa"/>
          </w:tcPr>
          <w:p w14:paraId="7FDEDDD1"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Peter Wilson</w:t>
            </w:r>
          </w:p>
        </w:tc>
        <w:tc>
          <w:tcPr>
            <w:tcW w:w="1678" w:type="dxa"/>
          </w:tcPr>
          <w:p w14:paraId="23F08D4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29 King's Way</w:t>
            </w:r>
          </w:p>
        </w:tc>
        <w:tc>
          <w:tcPr>
            <w:tcW w:w="1438" w:type="dxa"/>
          </w:tcPr>
          <w:p w14:paraId="5E684AB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Manchester</w:t>
            </w:r>
          </w:p>
        </w:tc>
        <w:tc>
          <w:tcPr>
            <w:tcW w:w="1279" w:type="dxa"/>
          </w:tcPr>
          <w:p w14:paraId="6207F0C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UK</w:t>
            </w:r>
          </w:p>
        </w:tc>
      </w:tr>
      <w:tr w:rsidR="00717768" w:rsidRPr="00700675" w14:paraId="23C78543"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0F2A38C9" w14:textId="77777777" w:rsidR="00717768" w:rsidRPr="00700675" w:rsidRDefault="00FE39C9">
            <w:pPr>
              <w:rPr>
                <w:sz w:val="22"/>
                <w:szCs w:val="22"/>
              </w:rPr>
            </w:pPr>
            <w:r w:rsidRPr="00700675">
              <w:rPr>
                <w:noProof/>
                <w:sz w:val="22"/>
                <w:szCs w:val="22"/>
              </w:rPr>
              <w:t>9</w:t>
            </w:r>
          </w:p>
        </w:tc>
        <w:tc>
          <w:tcPr>
            <w:tcW w:w="2956" w:type="dxa"/>
          </w:tcPr>
          <w:p w14:paraId="61D1239A"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PB Knäckebröd AB</w:t>
            </w:r>
          </w:p>
        </w:tc>
        <w:tc>
          <w:tcPr>
            <w:tcW w:w="1645" w:type="dxa"/>
          </w:tcPr>
          <w:p w14:paraId="2F4FA7B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Lars Peterson</w:t>
            </w:r>
          </w:p>
        </w:tc>
        <w:tc>
          <w:tcPr>
            <w:tcW w:w="1678" w:type="dxa"/>
          </w:tcPr>
          <w:p w14:paraId="1DE19FA6"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Kaloadagatan 13</w:t>
            </w:r>
          </w:p>
        </w:tc>
        <w:tc>
          <w:tcPr>
            <w:tcW w:w="1438" w:type="dxa"/>
          </w:tcPr>
          <w:p w14:paraId="73B6756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Göteborg</w:t>
            </w:r>
          </w:p>
        </w:tc>
        <w:tc>
          <w:tcPr>
            <w:tcW w:w="1279" w:type="dxa"/>
          </w:tcPr>
          <w:p w14:paraId="39C3B36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Sweden </w:t>
            </w:r>
          </w:p>
        </w:tc>
      </w:tr>
      <w:tr w:rsidR="00717768" w:rsidRPr="00700675" w14:paraId="5F7ECFB2"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850304F" w14:textId="77777777" w:rsidR="00717768" w:rsidRPr="00700675" w:rsidRDefault="00FE39C9">
            <w:pPr>
              <w:rPr>
                <w:sz w:val="22"/>
                <w:szCs w:val="22"/>
              </w:rPr>
            </w:pPr>
            <w:r w:rsidRPr="00700675">
              <w:rPr>
                <w:noProof/>
                <w:sz w:val="22"/>
                <w:szCs w:val="22"/>
              </w:rPr>
              <w:t>10</w:t>
            </w:r>
          </w:p>
        </w:tc>
        <w:tc>
          <w:tcPr>
            <w:tcW w:w="2956" w:type="dxa"/>
          </w:tcPr>
          <w:p w14:paraId="775A1FC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Refrescos Americanas LTDA</w:t>
            </w:r>
          </w:p>
        </w:tc>
        <w:tc>
          <w:tcPr>
            <w:tcW w:w="1645" w:type="dxa"/>
          </w:tcPr>
          <w:p w14:paraId="5782611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Carlos Diaz</w:t>
            </w:r>
          </w:p>
        </w:tc>
        <w:tc>
          <w:tcPr>
            <w:tcW w:w="1678" w:type="dxa"/>
          </w:tcPr>
          <w:p w14:paraId="3FD3D852"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Av. das Americanas 12.890</w:t>
            </w:r>
          </w:p>
        </w:tc>
        <w:tc>
          <w:tcPr>
            <w:tcW w:w="1438" w:type="dxa"/>
          </w:tcPr>
          <w:p w14:paraId="3D1E8C4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São Paulo</w:t>
            </w:r>
          </w:p>
        </w:tc>
        <w:tc>
          <w:tcPr>
            <w:tcW w:w="1279" w:type="dxa"/>
          </w:tcPr>
          <w:p w14:paraId="57F7FBA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Brazil</w:t>
            </w:r>
          </w:p>
        </w:tc>
      </w:tr>
      <w:tr w:rsidR="00717768" w:rsidRPr="00700675" w14:paraId="3D202CD5"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EF2D42E" w14:textId="77777777" w:rsidR="00717768" w:rsidRPr="00700675" w:rsidRDefault="00FE39C9">
            <w:pPr>
              <w:rPr>
                <w:sz w:val="22"/>
                <w:szCs w:val="22"/>
              </w:rPr>
            </w:pPr>
            <w:r w:rsidRPr="00700675">
              <w:rPr>
                <w:noProof/>
                <w:sz w:val="22"/>
                <w:szCs w:val="22"/>
              </w:rPr>
              <w:t>11</w:t>
            </w:r>
          </w:p>
        </w:tc>
        <w:tc>
          <w:tcPr>
            <w:tcW w:w="2956" w:type="dxa"/>
          </w:tcPr>
          <w:p w14:paraId="64C2AD7E" w14:textId="77777777" w:rsidR="00717768" w:rsidRPr="00E24059" w:rsidRDefault="00FE39C9">
            <w:pPr>
              <w:cnfStyle w:val="000000100000" w:firstRow="0" w:lastRow="0" w:firstColumn="0" w:lastColumn="0" w:oddVBand="0" w:evenVBand="0" w:oddHBand="1" w:evenHBand="0" w:firstRowFirstColumn="0" w:firstRowLastColumn="0" w:lastRowFirstColumn="0" w:lastRowLastColumn="0"/>
              <w:rPr>
                <w:sz w:val="22"/>
                <w:szCs w:val="22"/>
                <w:lang w:val="de-AT"/>
              </w:rPr>
            </w:pPr>
            <w:r w:rsidRPr="00E24059">
              <w:rPr>
                <w:noProof/>
                <w:sz w:val="22"/>
                <w:szCs w:val="22"/>
                <w:lang w:val="de-AT"/>
              </w:rPr>
              <w:t>Heli Süßwaren GmbH &amp; Co. KG</w:t>
            </w:r>
          </w:p>
        </w:tc>
        <w:tc>
          <w:tcPr>
            <w:tcW w:w="1645" w:type="dxa"/>
          </w:tcPr>
          <w:p w14:paraId="1B86B13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Petra Winkler</w:t>
            </w:r>
          </w:p>
        </w:tc>
        <w:tc>
          <w:tcPr>
            <w:tcW w:w="1678" w:type="dxa"/>
          </w:tcPr>
          <w:p w14:paraId="194A2B4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Tiergartenstraße 5</w:t>
            </w:r>
          </w:p>
        </w:tc>
        <w:tc>
          <w:tcPr>
            <w:tcW w:w="1438" w:type="dxa"/>
          </w:tcPr>
          <w:p w14:paraId="4D6C276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Berlin</w:t>
            </w:r>
          </w:p>
        </w:tc>
        <w:tc>
          <w:tcPr>
            <w:tcW w:w="1279" w:type="dxa"/>
          </w:tcPr>
          <w:p w14:paraId="492F782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14:paraId="0374FC3E"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664AC9E" w14:textId="77777777" w:rsidR="00717768" w:rsidRPr="00700675" w:rsidRDefault="00FE39C9">
            <w:pPr>
              <w:rPr>
                <w:sz w:val="22"/>
                <w:szCs w:val="22"/>
              </w:rPr>
            </w:pPr>
            <w:r w:rsidRPr="00700675">
              <w:rPr>
                <w:noProof/>
                <w:sz w:val="22"/>
                <w:szCs w:val="22"/>
              </w:rPr>
              <w:t>12</w:t>
            </w:r>
          </w:p>
        </w:tc>
        <w:tc>
          <w:tcPr>
            <w:tcW w:w="2956" w:type="dxa"/>
          </w:tcPr>
          <w:p w14:paraId="2F3ED69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Plutzer Lebensmittelgroßmärkte AG</w:t>
            </w:r>
          </w:p>
        </w:tc>
        <w:tc>
          <w:tcPr>
            <w:tcW w:w="1645" w:type="dxa"/>
          </w:tcPr>
          <w:p w14:paraId="18BAD9EA"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Martin Bein</w:t>
            </w:r>
          </w:p>
        </w:tc>
        <w:tc>
          <w:tcPr>
            <w:tcW w:w="1678" w:type="dxa"/>
          </w:tcPr>
          <w:p w14:paraId="534699EF"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Bogenallee 51</w:t>
            </w:r>
          </w:p>
        </w:tc>
        <w:tc>
          <w:tcPr>
            <w:tcW w:w="1438" w:type="dxa"/>
          </w:tcPr>
          <w:p w14:paraId="568C3AF1"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Frankfurt</w:t>
            </w:r>
          </w:p>
        </w:tc>
        <w:tc>
          <w:tcPr>
            <w:tcW w:w="1279" w:type="dxa"/>
          </w:tcPr>
          <w:p w14:paraId="5CBE1693"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Germany</w:t>
            </w:r>
          </w:p>
        </w:tc>
      </w:tr>
      <w:tr w:rsidR="00717768" w:rsidRPr="00700675" w14:paraId="391D08BC"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9FD8D26" w14:textId="77777777" w:rsidR="00717768" w:rsidRPr="00700675" w:rsidRDefault="00FE39C9">
            <w:pPr>
              <w:rPr>
                <w:sz w:val="22"/>
                <w:szCs w:val="22"/>
              </w:rPr>
            </w:pPr>
            <w:r w:rsidRPr="00700675">
              <w:rPr>
                <w:noProof/>
                <w:sz w:val="22"/>
                <w:szCs w:val="22"/>
              </w:rPr>
              <w:t>13</w:t>
            </w:r>
          </w:p>
        </w:tc>
        <w:tc>
          <w:tcPr>
            <w:tcW w:w="2956" w:type="dxa"/>
          </w:tcPr>
          <w:p w14:paraId="4F1CAE3D" w14:textId="77777777" w:rsidR="00717768" w:rsidRPr="00D66DB2" w:rsidRDefault="00FE39C9">
            <w:pPr>
              <w:cnfStyle w:val="000000100000" w:firstRow="0" w:lastRow="0" w:firstColumn="0" w:lastColumn="0" w:oddVBand="0" w:evenVBand="0" w:oddHBand="1" w:evenHBand="0" w:firstRowFirstColumn="0" w:firstRowLastColumn="0" w:lastRowFirstColumn="0" w:lastRowLastColumn="0"/>
              <w:rPr>
                <w:sz w:val="22"/>
                <w:szCs w:val="22"/>
                <w:lang w:val="de-DE"/>
              </w:rPr>
            </w:pPr>
            <w:r w:rsidRPr="00D66DB2">
              <w:rPr>
                <w:noProof/>
                <w:sz w:val="22"/>
                <w:szCs w:val="22"/>
                <w:lang w:val="de-DE"/>
              </w:rPr>
              <w:t>Nord-Ost-Fisch Handelsgesellschaft mbH</w:t>
            </w:r>
          </w:p>
        </w:tc>
        <w:tc>
          <w:tcPr>
            <w:tcW w:w="1645" w:type="dxa"/>
          </w:tcPr>
          <w:p w14:paraId="1A554649"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 Petersen</w:t>
            </w:r>
          </w:p>
        </w:tc>
        <w:tc>
          <w:tcPr>
            <w:tcW w:w="1678" w:type="dxa"/>
          </w:tcPr>
          <w:p w14:paraId="5476161E"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Frahmredder 112a</w:t>
            </w:r>
          </w:p>
        </w:tc>
        <w:tc>
          <w:tcPr>
            <w:tcW w:w="1438" w:type="dxa"/>
          </w:tcPr>
          <w:p w14:paraId="513B4E32"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Cuxhaven</w:t>
            </w:r>
          </w:p>
        </w:tc>
        <w:tc>
          <w:tcPr>
            <w:tcW w:w="1279" w:type="dxa"/>
          </w:tcPr>
          <w:p w14:paraId="6B33B11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14:paraId="73AA98EA"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29E4DE41" w14:textId="77777777" w:rsidR="00717768" w:rsidRPr="00700675" w:rsidRDefault="00FE39C9">
            <w:pPr>
              <w:rPr>
                <w:sz w:val="22"/>
                <w:szCs w:val="22"/>
              </w:rPr>
            </w:pPr>
            <w:r w:rsidRPr="00700675">
              <w:rPr>
                <w:noProof/>
                <w:sz w:val="22"/>
                <w:szCs w:val="22"/>
              </w:rPr>
              <w:t>14</w:t>
            </w:r>
          </w:p>
        </w:tc>
        <w:tc>
          <w:tcPr>
            <w:tcW w:w="2956" w:type="dxa"/>
          </w:tcPr>
          <w:p w14:paraId="4C2F21CE"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lang w:val="sv-SE"/>
              </w:rPr>
            </w:pPr>
            <w:r w:rsidRPr="00700675">
              <w:rPr>
                <w:noProof/>
                <w:sz w:val="22"/>
                <w:szCs w:val="22"/>
                <w:lang w:val="sv-SE"/>
              </w:rPr>
              <w:t>Formaggi Fortini s.r.l.</w:t>
            </w:r>
          </w:p>
        </w:tc>
        <w:tc>
          <w:tcPr>
            <w:tcW w:w="1645" w:type="dxa"/>
          </w:tcPr>
          <w:p w14:paraId="4730AC8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Elio Rossi</w:t>
            </w:r>
          </w:p>
        </w:tc>
        <w:tc>
          <w:tcPr>
            <w:tcW w:w="1678" w:type="dxa"/>
          </w:tcPr>
          <w:p w14:paraId="3157CF4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Viale Dante, 75</w:t>
            </w:r>
          </w:p>
        </w:tc>
        <w:tc>
          <w:tcPr>
            <w:tcW w:w="1438" w:type="dxa"/>
          </w:tcPr>
          <w:p w14:paraId="10B8740C"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Ravenna</w:t>
            </w:r>
          </w:p>
        </w:tc>
        <w:tc>
          <w:tcPr>
            <w:tcW w:w="1279" w:type="dxa"/>
          </w:tcPr>
          <w:p w14:paraId="0F48B73F"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Italy</w:t>
            </w:r>
          </w:p>
        </w:tc>
      </w:tr>
      <w:tr w:rsidR="00717768" w:rsidRPr="00700675" w14:paraId="3D8686CC"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72B94F94" w14:textId="77777777" w:rsidR="00717768" w:rsidRPr="00700675" w:rsidRDefault="00FE39C9">
            <w:pPr>
              <w:rPr>
                <w:sz w:val="22"/>
                <w:szCs w:val="22"/>
              </w:rPr>
            </w:pPr>
            <w:r w:rsidRPr="00700675">
              <w:rPr>
                <w:noProof/>
                <w:sz w:val="22"/>
                <w:szCs w:val="22"/>
              </w:rPr>
              <w:t>15</w:t>
            </w:r>
          </w:p>
        </w:tc>
        <w:tc>
          <w:tcPr>
            <w:tcW w:w="2956" w:type="dxa"/>
          </w:tcPr>
          <w:p w14:paraId="4A2EC34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Norske Meierier</w:t>
            </w:r>
          </w:p>
        </w:tc>
        <w:tc>
          <w:tcPr>
            <w:tcW w:w="1645" w:type="dxa"/>
          </w:tcPr>
          <w:p w14:paraId="7F070F0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Beate Vileid</w:t>
            </w:r>
          </w:p>
        </w:tc>
        <w:tc>
          <w:tcPr>
            <w:tcW w:w="1678" w:type="dxa"/>
          </w:tcPr>
          <w:p w14:paraId="4CD95AC3"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Hatlevegen 5</w:t>
            </w:r>
          </w:p>
        </w:tc>
        <w:tc>
          <w:tcPr>
            <w:tcW w:w="1438" w:type="dxa"/>
          </w:tcPr>
          <w:p w14:paraId="497BBA3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Sandvika</w:t>
            </w:r>
          </w:p>
        </w:tc>
        <w:tc>
          <w:tcPr>
            <w:tcW w:w="1279" w:type="dxa"/>
          </w:tcPr>
          <w:p w14:paraId="2AA2AAF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Norway</w:t>
            </w:r>
          </w:p>
        </w:tc>
      </w:tr>
      <w:tr w:rsidR="00717768" w:rsidRPr="00700675" w14:paraId="2ABE9252"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6CEE269C" w14:textId="77777777" w:rsidR="00717768" w:rsidRPr="00700675" w:rsidRDefault="00FE39C9">
            <w:pPr>
              <w:rPr>
                <w:sz w:val="22"/>
                <w:szCs w:val="22"/>
              </w:rPr>
            </w:pPr>
            <w:r w:rsidRPr="00700675">
              <w:rPr>
                <w:noProof/>
                <w:sz w:val="22"/>
                <w:szCs w:val="22"/>
              </w:rPr>
              <w:t>16</w:t>
            </w:r>
          </w:p>
        </w:tc>
        <w:tc>
          <w:tcPr>
            <w:tcW w:w="2956" w:type="dxa"/>
          </w:tcPr>
          <w:p w14:paraId="074C1B19"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Bigfoot Breweries</w:t>
            </w:r>
          </w:p>
        </w:tc>
        <w:tc>
          <w:tcPr>
            <w:tcW w:w="1645" w:type="dxa"/>
          </w:tcPr>
          <w:p w14:paraId="0DB83B44"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Cheryl Saylor</w:t>
            </w:r>
          </w:p>
        </w:tc>
        <w:tc>
          <w:tcPr>
            <w:tcW w:w="1678" w:type="dxa"/>
          </w:tcPr>
          <w:p w14:paraId="6FC6677B"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3400 - 8th Avenue Suite 210</w:t>
            </w:r>
          </w:p>
        </w:tc>
        <w:tc>
          <w:tcPr>
            <w:tcW w:w="1438" w:type="dxa"/>
          </w:tcPr>
          <w:p w14:paraId="297CDA56"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Bend</w:t>
            </w:r>
          </w:p>
        </w:tc>
        <w:tc>
          <w:tcPr>
            <w:tcW w:w="1279" w:type="dxa"/>
          </w:tcPr>
          <w:p w14:paraId="35D0EA70"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14:paraId="603CBFC6" w14:textId="77777777"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6C002023" w14:textId="77777777" w:rsidR="00717768" w:rsidRPr="00700675" w:rsidRDefault="00FE39C9">
            <w:pPr>
              <w:rPr>
                <w:sz w:val="22"/>
                <w:szCs w:val="22"/>
              </w:rPr>
            </w:pPr>
            <w:r w:rsidRPr="00700675">
              <w:rPr>
                <w:noProof/>
                <w:sz w:val="22"/>
                <w:szCs w:val="22"/>
              </w:rPr>
              <w:t>17</w:t>
            </w:r>
          </w:p>
        </w:tc>
        <w:tc>
          <w:tcPr>
            <w:tcW w:w="2956" w:type="dxa"/>
          </w:tcPr>
          <w:p w14:paraId="5BDDE27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Svensk Sjöföda AB</w:t>
            </w:r>
          </w:p>
        </w:tc>
        <w:tc>
          <w:tcPr>
            <w:tcW w:w="1645" w:type="dxa"/>
          </w:tcPr>
          <w:p w14:paraId="6A44C91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Michael Björn</w:t>
            </w:r>
          </w:p>
        </w:tc>
        <w:tc>
          <w:tcPr>
            <w:tcW w:w="1678" w:type="dxa"/>
          </w:tcPr>
          <w:p w14:paraId="6BE442FC"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Brovallavägen 231</w:t>
            </w:r>
          </w:p>
        </w:tc>
        <w:tc>
          <w:tcPr>
            <w:tcW w:w="1438" w:type="dxa"/>
          </w:tcPr>
          <w:p w14:paraId="2EEABB81"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Stockholm</w:t>
            </w:r>
          </w:p>
        </w:tc>
        <w:tc>
          <w:tcPr>
            <w:tcW w:w="1279" w:type="dxa"/>
          </w:tcPr>
          <w:p w14:paraId="7E280460"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Sweden</w:t>
            </w:r>
          </w:p>
        </w:tc>
      </w:tr>
      <w:tr w:rsidR="00717768" w:rsidRPr="00700675" w14:paraId="1344CAE9" w14:textId="77777777"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1595F429" w14:textId="77777777" w:rsidR="00717768" w:rsidRPr="00700675" w:rsidRDefault="00FE39C9">
            <w:pPr>
              <w:rPr>
                <w:sz w:val="22"/>
                <w:szCs w:val="22"/>
              </w:rPr>
            </w:pPr>
            <w:r w:rsidRPr="00700675">
              <w:rPr>
                <w:noProof/>
                <w:sz w:val="22"/>
                <w:szCs w:val="22"/>
              </w:rPr>
              <w:t>18</w:t>
            </w:r>
          </w:p>
        </w:tc>
        <w:tc>
          <w:tcPr>
            <w:tcW w:w="2956" w:type="dxa"/>
          </w:tcPr>
          <w:p w14:paraId="34C48B95"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Aux joyeux ecclésiastiques</w:t>
            </w:r>
          </w:p>
        </w:tc>
        <w:tc>
          <w:tcPr>
            <w:tcW w:w="1645" w:type="dxa"/>
          </w:tcPr>
          <w:p w14:paraId="732B9FE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Guylène Nodier</w:t>
            </w:r>
          </w:p>
        </w:tc>
        <w:tc>
          <w:tcPr>
            <w:tcW w:w="1678" w:type="dxa"/>
          </w:tcPr>
          <w:p w14:paraId="6BA34E44"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203, Rue des Francs-Bourgeois</w:t>
            </w:r>
          </w:p>
        </w:tc>
        <w:tc>
          <w:tcPr>
            <w:tcW w:w="1438" w:type="dxa"/>
          </w:tcPr>
          <w:p w14:paraId="72FE7A9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Paris</w:t>
            </w:r>
          </w:p>
        </w:tc>
        <w:tc>
          <w:tcPr>
            <w:tcW w:w="1279" w:type="dxa"/>
          </w:tcPr>
          <w:p w14:paraId="27B2D93D" w14:textId="77777777"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France</w:t>
            </w:r>
          </w:p>
        </w:tc>
      </w:tr>
      <w:tr w:rsidR="00717768" w:rsidRPr="00700675" w14:paraId="66F9F044" w14:textId="77777777" w:rsidTr="000C25A3">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580" w:type="dxa"/>
          </w:tcPr>
          <w:p w14:paraId="512906A3" w14:textId="77777777" w:rsidR="00717768" w:rsidRPr="00700675" w:rsidRDefault="00FE39C9">
            <w:pPr>
              <w:rPr>
                <w:sz w:val="22"/>
                <w:szCs w:val="22"/>
              </w:rPr>
            </w:pPr>
            <w:r w:rsidRPr="00700675">
              <w:rPr>
                <w:noProof/>
                <w:sz w:val="22"/>
                <w:szCs w:val="22"/>
              </w:rPr>
              <w:t>19</w:t>
            </w:r>
          </w:p>
        </w:tc>
        <w:tc>
          <w:tcPr>
            <w:tcW w:w="2956" w:type="dxa"/>
          </w:tcPr>
          <w:p w14:paraId="2DF08BAF"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New England Seafood Cannery</w:t>
            </w:r>
          </w:p>
        </w:tc>
        <w:tc>
          <w:tcPr>
            <w:tcW w:w="1645" w:type="dxa"/>
          </w:tcPr>
          <w:p w14:paraId="002B84B5"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Robb Merchant</w:t>
            </w:r>
          </w:p>
        </w:tc>
        <w:tc>
          <w:tcPr>
            <w:tcW w:w="1678" w:type="dxa"/>
          </w:tcPr>
          <w:p w14:paraId="208EB5D9" w14:textId="77777777" w:rsidR="00374AF3" w:rsidRPr="00700675" w:rsidRDefault="00374AF3">
            <w:pPr>
              <w:cnfStyle w:val="000000100000" w:firstRow="0" w:lastRow="0" w:firstColumn="0" w:lastColumn="0" w:oddVBand="0" w:evenVBand="0" w:oddHBand="1" w:evenHBand="0" w:firstRowFirstColumn="0" w:firstRowLastColumn="0" w:lastRowFirstColumn="0" w:lastRowLastColumn="0"/>
              <w:rPr>
                <w:noProof/>
                <w:sz w:val="22"/>
                <w:szCs w:val="22"/>
              </w:rPr>
            </w:pPr>
            <w:r w:rsidRPr="00700675">
              <w:rPr>
                <w:noProof/>
                <w:sz w:val="22"/>
                <w:szCs w:val="22"/>
              </w:rPr>
              <w:t>Order Processing Dept.</w:t>
            </w:r>
          </w:p>
          <w:p w14:paraId="1DE3121D"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2100 Paul Revere Blvd.</w:t>
            </w:r>
          </w:p>
        </w:tc>
        <w:tc>
          <w:tcPr>
            <w:tcW w:w="1438" w:type="dxa"/>
          </w:tcPr>
          <w:p w14:paraId="2B3AA0F4"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Boston</w:t>
            </w:r>
          </w:p>
        </w:tc>
        <w:tc>
          <w:tcPr>
            <w:tcW w:w="1279" w:type="dxa"/>
          </w:tcPr>
          <w:p w14:paraId="033D6FE2" w14:textId="77777777"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USA</w:t>
            </w:r>
          </w:p>
        </w:tc>
      </w:tr>
    </w:tbl>
    <w:p w14:paraId="1D833F44" w14:textId="77777777" w:rsidR="00717768" w:rsidRDefault="00717768" w:rsidP="000C25A3">
      <w:pPr>
        <w:pStyle w:val="t"/>
      </w:pPr>
    </w:p>
    <w:p w14:paraId="4F1EE706" w14:textId="77777777" w:rsidR="00317063" w:rsidRDefault="00317063" w:rsidP="000C25A3">
      <w:pPr>
        <w:pStyle w:val="t"/>
      </w:pPr>
    </w:p>
    <w:p w14:paraId="6F91AA6B" w14:textId="77777777" w:rsidR="00317063" w:rsidRDefault="00317063" w:rsidP="000C25A3">
      <w:pPr>
        <w:pStyle w:val="t"/>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9"/>
        <w:gridCol w:w="4571"/>
      </w:tblGrid>
      <w:tr w:rsidR="00317063" w:rsidRPr="00317063" w14:paraId="6863B8D1" w14:textId="77777777" w:rsidTr="00FB6C28">
        <w:trPr>
          <w:trHeight w:val="1070"/>
        </w:trPr>
        <w:tc>
          <w:tcPr>
            <w:tcW w:w="4569" w:type="dxa"/>
            <w:shd w:val="clear" w:color="auto" w:fill="auto"/>
            <w:vAlign w:val="center"/>
          </w:tcPr>
          <w:p w14:paraId="4243B186" w14:textId="77777777" w:rsidR="00317063" w:rsidRPr="00317063" w:rsidRDefault="00317063" w:rsidP="00317063">
            <w:pPr>
              <w:jc w:val="center"/>
              <w:rPr>
                <w:rFonts w:eastAsia="MS Mincho"/>
                <w:b/>
                <w:color w:val="4472C4"/>
                <w:sz w:val="26"/>
                <w:szCs w:val="24"/>
                <w:lang w:eastAsia="ja-JP"/>
              </w:rPr>
            </w:pPr>
            <w:r w:rsidRPr="00317063">
              <w:rPr>
                <w:rFonts w:eastAsia="MS Mincho"/>
                <w:b/>
                <w:color w:val="4472C4"/>
                <w:sz w:val="26"/>
                <w:szCs w:val="24"/>
                <w:lang w:eastAsia="ja-JP"/>
              </w:rPr>
              <w:t>Northwind Traders</w:t>
            </w:r>
          </w:p>
        </w:tc>
        <w:tc>
          <w:tcPr>
            <w:tcW w:w="4571" w:type="dxa"/>
            <w:shd w:val="clear" w:color="auto" w:fill="auto"/>
          </w:tcPr>
          <w:p w14:paraId="39FE35D3" w14:textId="77777777" w:rsidR="00317063" w:rsidRPr="00317063" w:rsidRDefault="00317063" w:rsidP="00317063">
            <w:pPr>
              <w:jc w:val="center"/>
              <w:rPr>
                <w:rFonts w:eastAsia="MS Mincho"/>
                <w:b/>
                <w:color w:val="000080"/>
                <w:sz w:val="26"/>
                <w:szCs w:val="24"/>
                <w:lang w:eastAsia="ja-JP"/>
              </w:rPr>
            </w:pPr>
            <w:r w:rsidRPr="00317063">
              <w:rPr>
                <w:rFonts w:eastAsia="MS Mincho"/>
                <w:noProof/>
                <w:sz w:val="24"/>
                <w:szCs w:val="24"/>
              </w:rPr>
              <w:drawing>
                <wp:inline distT="0" distB="0" distL="0" distR="0" wp14:anchorId="265FF00A" wp14:editId="498864E8">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thwi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14:paraId="54B6099C" w14:textId="77777777" w:rsidR="00317063" w:rsidRDefault="00317063" w:rsidP="00317063">
      <w:pPr>
        <w:shd w:val="clear" w:color="auto" w:fill="FFFFFF"/>
        <w:spacing w:after="120"/>
        <w:textAlignment w:val="baseline"/>
        <w:rPr>
          <w:color w:val="333333"/>
          <w:lang w:eastAsia="fr-FR"/>
        </w:rPr>
      </w:pPr>
    </w:p>
    <w:p w14:paraId="669B7DC9" w14:textId="09544D5F" w:rsidR="00317063" w:rsidRDefault="00317063" w:rsidP="00317063">
      <w:pPr>
        <w:shd w:val="clear" w:color="auto" w:fill="FFFFFF"/>
        <w:spacing w:after="120"/>
        <w:textAlignment w:val="baseline"/>
        <w:rPr>
          <w:color w:val="333333"/>
          <w:lang w:eastAsia="fr-FR"/>
        </w:rPr>
      </w:pPr>
      <w:r>
        <w:rPr>
          <w:noProof/>
          <w:color w:val="333333"/>
        </w:rPr>
        <mc:AlternateContent>
          <mc:Choice Requires="wps">
            <w:drawing>
              <wp:inline distT="0" distB="0" distL="0" distR="0" wp14:anchorId="1093F7BE" wp14:editId="1793F73D">
                <wp:extent cx="6238875" cy="381000"/>
                <wp:effectExtent l="0" t="0" r="28575" b="10160"/>
                <wp:docPr id="1" name="Text Box 1"/>
                <wp:cNvGraphicFramePr/>
                <a:graphic xmlns:a="http://schemas.openxmlformats.org/drawingml/2006/main">
                  <a:graphicData uri="http://schemas.microsoft.com/office/word/2010/wordprocessingShape">
                    <wps:wsp>
                      <wps:cNvSpPr txBox="1"/>
                      <wps:spPr>
                        <a:xfrm>
                          <a:off x="0" y="0"/>
                          <a:ext cx="6238875" cy="381000"/>
                        </a:xfrm>
                        <a:prstGeom prst="rect">
                          <a:avLst/>
                        </a:prstGeom>
                        <a:solidFill>
                          <a:schemeClr val="lt1"/>
                        </a:solidFill>
                        <a:ln w="6350">
                          <a:solidFill>
                            <a:prstClr val="black"/>
                          </a:solidFill>
                        </a:ln>
                      </wps:spPr>
                      <wps:txbx>
                        <w:txbxContent>
                          <w:p w14:paraId="39EC32F5" w14:textId="77777777"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1093F7BE" id="_x0000_t202" coordsize="21600,21600" o:spt="202" path="m,l,21600r21600,l21600,xe">
                <v:stroke joinstyle="miter"/>
                <v:path gradientshapeok="t" o:connecttype="rect"/>
              </v:shapetype>
              <v:shape id="Text Box 1" o:spid="_x0000_s1026" type="#_x0000_t202" style="width:491.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" fillcolor="white [3201]" strokeweight=".5pt">
                <v:textbox style="mso-fit-shape-to-text:t">
                  <w:txbxContent>
                    <w:p w14:paraId="39EC32F5" w14:textId="77777777"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v:textbox>
                <w10:anchorlock/>
              </v:shape>
            </w:pict>
          </mc:Fallback>
        </mc:AlternateContent>
      </w:r>
    </w:p>
    <w:p w14:paraId="0228E9AA" w14:textId="7698E26A" w:rsidR="00D05AE6" w:rsidRDefault="00D05AE6" w:rsidP="00317063">
      <w:pPr>
        <w:shd w:val="clear" w:color="auto" w:fill="FFFFFF"/>
        <w:spacing w:after="120"/>
        <w:textAlignment w:val="baseline"/>
        <w:rPr>
          <w:color w:val="333333"/>
          <w:lang w:eastAsia="fr-FR"/>
        </w:rPr>
      </w:pPr>
    </w:p>
    <w:p w14:paraId="59355971" w14:textId="77777777" w:rsidR="00D05AE6" w:rsidRPr="006A5DD2" w:rsidRDefault="00D05AE6" w:rsidP="00D05AE6">
      <w:pPr>
        <w:pStyle w:val="t"/>
        <w:rPr>
          <w:color w:val="000000"/>
          <w:lang w:val="es-MX" w:eastAsia="en-IN"/>
        </w:rPr>
      </w:pPr>
      <w:proofErr w:type="spellStart"/>
      <w:r w:rsidRPr="00D05AE6">
        <w:rPr>
          <w:color w:val="000000"/>
          <w:u w:val="dotted"/>
          <w:lang w:val="es-MX" w:eastAsia="en-IN"/>
        </w:rPr>
        <w:t>Lorem</w:t>
      </w:r>
      <w:proofErr w:type="spellEnd"/>
      <w:r w:rsidRPr="00D05AE6">
        <w:rPr>
          <w:color w:val="000000"/>
          <w:u w:val="dotted"/>
          <w:lang w:val="es-MX" w:eastAsia="en-IN"/>
        </w:rPr>
        <w:t xml:space="preserve"> </w:t>
      </w:r>
      <w:proofErr w:type="spellStart"/>
      <w:r w:rsidRPr="00D05AE6">
        <w:rPr>
          <w:color w:val="000000"/>
          <w:u w:val="dotted"/>
          <w:lang w:val="es-MX" w:eastAsia="en-IN"/>
        </w:rPr>
        <w:t>ipsum</w:t>
      </w:r>
      <w:proofErr w:type="spellEnd"/>
      <w:r w:rsidRPr="00D05AE6">
        <w:rPr>
          <w:color w:val="000000"/>
          <w:u w:val="dotted"/>
          <w:lang w:val="es-MX" w:eastAsia="en-IN"/>
        </w:rPr>
        <w:t xml:space="preserve"> dolor </w:t>
      </w:r>
      <w:proofErr w:type="spellStart"/>
      <w:r w:rsidRPr="00D05AE6">
        <w:rPr>
          <w:color w:val="000000"/>
          <w:u w:val="dotted"/>
          <w:lang w:val="es-MX" w:eastAsia="en-IN"/>
        </w:rPr>
        <w:t>sit</w:t>
      </w:r>
      <w:proofErr w:type="spellEnd"/>
      <w:r w:rsidRPr="00D05AE6">
        <w:rPr>
          <w:color w:val="000000"/>
          <w:u w:val="dotted"/>
          <w:lang w:val="es-MX" w:eastAsia="en-IN"/>
        </w:rPr>
        <w:t xml:space="preserve"> </w:t>
      </w:r>
      <w:proofErr w:type="spellStart"/>
      <w:r w:rsidRPr="00D05AE6">
        <w:rPr>
          <w:color w:val="000000"/>
          <w:u w:val="dotted"/>
          <w:lang w:val="es-MX" w:eastAsia="en-IN"/>
        </w:rPr>
        <w:t>amet</w:t>
      </w:r>
      <w:proofErr w:type="spellEnd"/>
      <w:r w:rsidRPr="0041196C">
        <w:rPr>
          <w:color w:val="000000"/>
          <w:lang w:val="es-MX" w:eastAsia="en-IN"/>
        </w:rPr>
        <w:t xml:space="preserve">, </w:t>
      </w:r>
      <w:proofErr w:type="spellStart"/>
      <w:r w:rsidRPr="0041196C">
        <w:rPr>
          <w:color w:val="000000"/>
          <w:lang w:val="es-MX" w:eastAsia="en-IN"/>
        </w:rPr>
        <w:t>lacus</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ultricies</w:t>
      </w:r>
      <w:proofErr w:type="spellEnd"/>
      <w:r w:rsidRPr="0041196C">
        <w:rPr>
          <w:color w:val="000000"/>
          <w:lang w:val="es-MX" w:eastAsia="en-IN"/>
        </w:rPr>
        <w:t xml:space="preserve">. </w:t>
      </w:r>
      <w:r w:rsidRPr="00D05AE6">
        <w:rPr>
          <w:color w:val="000000"/>
          <w:u w:val="dash"/>
          <w:lang w:val="es-MX" w:eastAsia="en-IN"/>
        </w:rPr>
        <w:t xml:space="preserve">Quisque mi </w:t>
      </w:r>
      <w:proofErr w:type="spellStart"/>
      <w:r w:rsidRPr="00D05AE6">
        <w:rPr>
          <w:color w:val="000000"/>
          <w:u w:val="dash"/>
          <w:lang w:val="es-MX" w:eastAsia="en-IN"/>
        </w:rPr>
        <w:t>venenatis</w:t>
      </w:r>
      <w:proofErr w:type="spellEnd"/>
      <w:r w:rsidRPr="00D05AE6">
        <w:rPr>
          <w:color w:val="000000"/>
          <w:u w:val="dash"/>
          <w:lang w:val="es-MX" w:eastAsia="en-IN"/>
        </w:rPr>
        <w:t xml:space="preserve"> </w:t>
      </w:r>
      <w:proofErr w:type="spellStart"/>
      <w:r w:rsidRPr="00D05AE6">
        <w:rPr>
          <w:color w:val="000000"/>
          <w:u w:val="dash"/>
          <w:lang w:val="es-MX" w:eastAsia="en-IN"/>
        </w:rPr>
        <w:t>morbi</w:t>
      </w:r>
      <w:proofErr w:type="spellEnd"/>
      <w:r w:rsidRPr="0041196C">
        <w:rPr>
          <w:color w:val="000000"/>
          <w:lang w:val="es-MX" w:eastAsia="en-IN"/>
        </w:rPr>
        <w:t xml:space="preserve"> libero,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dis</w:t>
      </w:r>
      <w:proofErr w:type="spellEnd"/>
      <w:r w:rsidRPr="0041196C">
        <w:rPr>
          <w:color w:val="000000"/>
          <w:lang w:val="es-MX" w:eastAsia="en-IN"/>
        </w:rPr>
        <w:t xml:space="preserve">, </w:t>
      </w:r>
      <w:r w:rsidRPr="00D05AE6">
        <w:rPr>
          <w:color w:val="000000"/>
          <w:u w:val="dotDash"/>
          <w:lang w:val="es-MX" w:eastAsia="en-IN"/>
        </w:rPr>
        <w:t xml:space="preserve">mi ut et </w:t>
      </w:r>
      <w:proofErr w:type="spellStart"/>
      <w:r w:rsidRPr="00D05AE6">
        <w:rPr>
          <w:color w:val="000000"/>
          <w:u w:val="dotDash"/>
          <w:lang w:val="es-MX" w:eastAsia="en-IN"/>
        </w:rPr>
        <w:t>class</w:t>
      </w:r>
      <w:proofErr w:type="spellEnd"/>
      <w:r w:rsidRPr="00D05AE6">
        <w:rPr>
          <w:color w:val="000000"/>
          <w:u w:val="dotDash"/>
          <w:lang w:val="es-MX" w:eastAsia="en-IN"/>
        </w:rPr>
        <w:t xml:space="preserve"> porta</w:t>
      </w:r>
      <w:r w:rsidRPr="0041196C">
        <w:rPr>
          <w:color w:val="000000"/>
          <w:lang w:val="es-MX" w:eastAsia="en-IN"/>
        </w:rPr>
        <w:t xml:space="preserve">, </w:t>
      </w:r>
      <w:proofErr w:type="spellStart"/>
      <w:r w:rsidRPr="0041196C">
        <w:rPr>
          <w:color w:val="000000"/>
          <w:lang w:val="es-MX" w:eastAsia="en-IN"/>
        </w:rPr>
        <w:t>massa</w:t>
      </w:r>
      <w:proofErr w:type="spellEnd"/>
      <w:r w:rsidRPr="0041196C">
        <w:rPr>
          <w:color w:val="000000"/>
          <w:lang w:val="es-MX" w:eastAsia="en-IN"/>
        </w:rPr>
        <w:t xml:space="preserve"> </w:t>
      </w:r>
      <w:proofErr w:type="spellStart"/>
      <w:r w:rsidRPr="0041196C">
        <w:rPr>
          <w:color w:val="000000"/>
          <w:lang w:val="es-MX" w:eastAsia="en-IN"/>
        </w:rPr>
        <w:t>ligula</w:t>
      </w:r>
      <w:proofErr w:type="spellEnd"/>
      <w:r w:rsidRPr="0041196C">
        <w:rPr>
          <w:color w:val="000000"/>
          <w:lang w:val="es-MX" w:eastAsia="en-IN"/>
        </w:rPr>
        <w:t xml:space="preserve"> magna </w:t>
      </w:r>
      <w:proofErr w:type="spellStart"/>
      <w:r w:rsidRPr="0041196C">
        <w:rPr>
          <w:color w:val="000000"/>
          <w:lang w:val="es-MX" w:eastAsia="en-IN"/>
        </w:rPr>
        <w:t>enim</w:t>
      </w:r>
      <w:proofErr w:type="spellEnd"/>
      <w:r w:rsidRPr="0041196C">
        <w:rPr>
          <w:color w:val="000000"/>
          <w:lang w:val="es-MX" w:eastAsia="en-IN"/>
        </w:rPr>
        <w:t xml:space="preserve">, </w:t>
      </w:r>
      <w:proofErr w:type="spellStart"/>
      <w:r w:rsidRPr="00D05AE6">
        <w:rPr>
          <w:color w:val="000000"/>
          <w:u w:val="dotDotDash"/>
          <w:lang w:val="es-MX" w:eastAsia="en-IN"/>
        </w:rPr>
        <w:t>aliquam</w:t>
      </w:r>
      <w:proofErr w:type="spellEnd"/>
      <w:r w:rsidRPr="00D05AE6">
        <w:rPr>
          <w:color w:val="000000"/>
          <w:u w:val="dotDotDash"/>
          <w:lang w:val="es-MX" w:eastAsia="en-IN"/>
        </w:rPr>
        <w:t xml:space="preserve"> </w:t>
      </w:r>
      <w:proofErr w:type="spellStart"/>
      <w:r w:rsidRPr="00D05AE6">
        <w:rPr>
          <w:color w:val="000000"/>
          <w:u w:val="dotDotDash"/>
          <w:lang w:val="es-MX" w:eastAsia="en-IN"/>
        </w:rPr>
        <w:t>orci</w:t>
      </w:r>
      <w:proofErr w:type="spellEnd"/>
      <w:r w:rsidRPr="00D05AE6">
        <w:rPr>
          <w:color w:val="000000"/>
          <w:u w:val="dotDotDash"/>
          <w:lang w:val="es-MX" w:eastAsia="en-IN"/>
        </w:rPr>
        <w:t xml:space="preserve"> </w:t>
      </w:r>
      <w:proofErr w:type="spellStart"/>
      <w:r w:rsidRPr="00D05AE6">
        <w:rPr>
          <w:color w:val="000000"/>
          <w:u w:val="dotDotDash"/>
          <w:lang w:val="es-MX" w:eastAsia="en-IN"/>
        </w:rPr>
        <w:t>vestibulum</w:t>
      </w:r>
      <w:proofErr w:type="spellEnd"/>
      <w:r w:rsidRPr="0041196C">
        <w:rPr>
          <w:color w:val="000000"/>
          <w:lang w:val="es-MX" w:eastAsia="en-IN"/>
        </w:rPr>
        <w:t xml:space="preserve"> </w:t>
      </w:r>
      <w:proofErr w:type="spellStart"/>
      <w:r w:rsidRPr="0041196C">
        <w:rPr>
          <w:color w:val="000000"/>
          <w:lang w:val="es-MX" w:eastAsia="en-IN"/>
        </w:rPr>
        <w:t>tempus</w:t>
      </w:r>
      <w:proofErr w:type="spellEnd"/>
      <w:r w:rsidRPr="0041196C">
        <w:rPr>
          <w:color w:val="000000"/>
          <w:lang w:val="es-MX" w:eastAsia="en-IN"/>
        </w:rPr>
        <w:t>.</w:t>
      </w:r>
    </w:p>
    <w:p w14:paraId="73FE4F7B" w14:textId="77777777" w:rsidR="00D05AE6" w:rsidRPr="006A5DD2" w:rsidRDefault="00D05AE6" w:rsidP="00D05AE6">
      <w:pPr>
        <w:pStyle w:val="t"/>
        <w:rPr>
          <w:color w:val="000000"/>
          <w:lang w:val="es-MX" w:eastAsia="en-IN"/>
        </w:rPr>
      </w:pPr>
      <w:proofErr w:type="spellStart"/>
      <w:r w:rsidRPr="0041196C">
        <w:rPr>
          <w:color w:val="000000"/>
          <w:lang w:val="es-MX" w:eastAsia="en-IN"/>
        </w:rPr>
        <w:t>Lorem</w:t>
      </w:r>
      <w:proofErr w:type="spellEnd"/>
      <w:r w:rsidRPr="0041196C">
        <w:rPr>
          <w:color w:val="000000"/>
          <w:lang w:val="es-MX" w:eastAsia="en-IN"/>
        </w:rPr>
        <w:t xml:space="preserve"> </w:t>
      </w:r>
      <w:proofErr w:type="spellStart"/>
      <w:r w:rsidRPr="0041196C">
        <w:rPr>
          <w:color w:val="000000"/>
          <w:lang w:val="es-MX" w:eastAsia="en-IN"/>
        </w:rPr>
        <w:t>ipsum</w:t>
      </w:r>
      <w:proofErr w:type="spellEnd"/>
      <w:r w:rsidRPr="0041196C">
        <w:rPr>
          <w:color w:val="000000"/>
          <w:lang w:val="es-MX" w:eastAsia="en-IN"/>
        </w:rPr>
        <w:t xml:space="preserve"> dolor </w:t>
      </w:r>
      <w:proofErr w:type="spellStart"/>
      <w:r w:rsidRPr="0041196C">
        <w:rPr>
          <w:color w:val="000000"/>
          <w:lang w:val="es-MX" w:eastAsia="en-IN"/>
        </w:rPr>
        <w:t>sit</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08248F">
        <w:rPr>
          <w:color w:val="000000"/>
          <w:lang w:val="es-MX" w:eastAsia="en-IN"/>
        </w:rPr>
        <w:t>lacus</w:t>
      </w:r>
      <w:proofErr w:type="spellEnd"/>
      <w:r w:rsidRPr="0008248F">
        <w:rPr>
          <w:color w:val="000000"/>
          <w:lang w:val="es-MX" w:eastAsia="en-IN"/>
        </w:rPr>
        <w:t xml:space="preserve"> </w:t>
      </w:r>
      <w:proofErr w:type="spellStart"/>
      <w:r w:rsidRPr="0008248F">
        <w:rPr>
          <w:color w:val="000000"/>
          <w:lang w:val="es-MX" w:eastAsia="en-IN"/>
        </w:rPr>
        <w:t>amet</w:t>
      </w:r>
      <w:proofErr w:type="spellEnd"/>
      <w:r w:rsidRPr="0008248F">
        <w:rPr>
          <w:color w:val="000000"/>
          <w:lang w:val="es-MX" w:eastAsia="en-IN"/>
        </w:rPr>
        <w:t xml:space="preserve"> </w:t>
      </w:r>
      <w:proofErr w:type="spellStart"/>
      <w:r w:rsidRPr="0008248F">
        <w:rPr>
          <w:color w:val="000000"/>
          <w:lang w:val="es-MX" w:eastAsia="en-IN"/>
        </w:rPr>
        <w:t>amet</w:t>
      </w:r>
      <w:proofErr w:type="spellEnd"/>
      <w:r w:rsidRPr="0008248F">
        <w:rPr>
          <w:color w:val="000000"/>
          <w:lang w:val="es-MX" w:eastAsia="en-IN"/>
        </w:rPr>
        <w:t xml:space="preserve"> </w:t>
      </w:r>
      <w:proofErr w:type="spellStart"/>
      <w:r w:rsidRPr="0008248F">
        <w:rPr>
          <w:color w:val="000000"/>
          <w:lang w:val="es-MX" w:eastAsia="en-IN"/>
        </w:rPr>
        <w:t>ultricies</w:t>
      </w:r>
      <w:proofErr w:type="spellEnd"/>
      <w:r w:rsidRPr="0008248F">
        <w:rPr>
          <w:color w:val="000000"/>
          <w:lang w:val="es-MX" w:eastAsia="en-IN"/>
        </w:rPr>
        <w:t>.</w:t>
      </w:r>
      <w:r w:rsidRPr="0041196C">
        <w:rPr>
          <w:color w:val="000000"/>
          <w:lang w:val="es-MX" w:eastAsia="en-IN"/>
        </w:rPr>
        <w:t xml:space="preserve"> Quisque mi </w:t>
      </w:r>
      <w:proofErr w:type="spellStart"/>
      <w:r w:rsidRPr="0041196C">
        <w:rPr>
          <w:color w:val="000000"/>
          <w:lang w:val="es-MX" w:eastAsia="en-IN"/>
        </w:rPr>
        <w:t>venenatis</w:t>
      </w:r>
      <w:proofErr w:type="spellEnd"/>
      <w:r w:rsidRPr="0041196C">
        <w:rPr>
          <w:color w:val="000000"/>
          <w:lang w:val="es-MX" w:eastAsia="en-IN"/>
        </w:rPr>
        <w:t xml:space="preserve"> </w:t>
      </w:r>
      <w:proofErr w:type="spellStart"/>
      <w:r w:rsidRPr="0041196C">
        <w:rPr>
          <w:color w:val="000000"/>
          <w:lang w:val="es-MX" w:eastAsia="en-IN"/>
        </w:rPr>
        <w:t>morbi</w:t>
      </w:r>
      <w:proofErr w:type="spellEnd"/>
      <w:r w:rsidRPr="0041196C">
        <w:rPr>
          <w:color w:val="000000"/>
          <w:lang w:val="es-MX" w:eastAsia="en-IN"/>
        </w:rPr>
        <w:t xml:space="preserve"> libero,</w:t>
      </w:r>
      <w:bookmarkStart w:id="4" w:name="_GoBack"/>
      <w:bookmarkEnd w:id="4"/>
      <w:r w:rsidRPr="0041196C">
        <w:rPr>
          <w:color w:val="000000"/>
          <w:lang w:val="es-MX" w:eastAsia="en-IN"/>
        </w:rPr>
        <w:t xml:space="preserve">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dis</w:t>
      </w:r>
      <w:proofErr w:type="spellEnd"/>
      <w:r w:rsidRPr="0041196C">
        <w:rPr>
          <w:color w:val="000000"/>
          <w:lang w:val="es-MX" w:eastAsia="en-IN"/>
        </w:rPr>
        <w:t xml:space="preserve">, mi ut et </w:t>
      </w:r>
      <w:proofErr w:type="spellStart"/>
      <w:r w:rsidRPr="0041196C">
        <w:rPr>
          <w:color w:val="000000"/>
          <w:lang w:val="es-MX" w:eastAsia="en-IN"/>
        </w:rPr>
        <w:t>class</w:t>
      </w:r>
      <w:proofErr w:type="spellEnd"/>
      <w:r w:rsidRPr="0041196C">
        <w:rPr>
          <w:color w:val="000000"/>
          <w:lang w:val="es-MX" w:eastAsia="en-IN"/>
        </w:rPr>
        <w:t xml:space="preserve"> porta, </w:t>
      </w:r>
      <w:proofErr w:type="spellStart"/>
      <w:r w:rsidRPr="0041196C">
        <w:rPr>
          <w:color w:val="000000"/>
          <w:lang w:val="es-MX" w:eastAsia="en-IN"/>
        </w:rPr>
        <w:t>massa</w:t>
      </w:r>
      <w:proofErr w:type="spellEnd"/>
      <w:r w:rsidRPr="0041196C">
        <w:rPr>
          <w:color w:val="000000"/>
          <w:lang w:val="es-MX" w:eastAsia="en-IN"/>
        </w:rPr>
        <w:t xml:space="preserve"> </w:t>
      </w:r>
      <w:proofErr w:type="spellStart"/>
      <w:r w:rsidRPr="0041196C">
        <w:rPr>
          <w:color w:val="000000"/>
          <w:lang w:val="es-MX" w:eastAsia="en-IN"/>
        </w:rPr>
        <w:t>ligula</w:t>
      </w:r>
      <w:proofErr w:type="spellEnd"/>
      <w:r w:rsidRPr="0041196C">
        <w:rPr>
          <w:color w:val="000000"/>
          <w:lang w:val="es-MX" w:eastAsia="en-IN"/>
        </w:rPr>
        <w:t xml:space="preserve"> magna </w:t>
      </w:r>
      <w:proofErr w:type="spellStart"/>
      <w:r w:rsidRPr="0041196C">
        <w:rPr>
          <w:color w:val="000000"/>
          <w:lang w:val="es-MX" w:eastAsia="en-IN"/>
        </w:rPr>
        <w:t>enim</w:t>
      </w:r>
      <w:proofErr w:type="spellEnd"/>
      <w:r w:rsidRPr="0041196C">
        <w:rPr>
          <w:color w:val="000000"/>
          <w:lang w:val="es-MX" w:eastAsia="en-IN"/>
        </w:rPr>
        <w:t xml:space="preserve">, </w:t>
      </w:r>
      <w:proofErr w:type="spellStart"/>
      <w:r w:rsidRPr="00D05AE6">
        <w:rPr>
          <w:dstrike/>
          <w:color w:val="000000"/>
          <w:lang w:val="es-MX" w:eastAsia="en-IN"/>
        </w:rPr>
        <w:t>aliquam</w:t>
      </w:r>
      <w:proofErr w:type="spellEnd"/>
      <w:r w:rsidRPr="00D05AE6">
        <w:rPr>
          <w:dstrike/>
          <w:color w:val="000000"/>
          <w:lang w:val="es-MX" w:eastAsia="en-IN"/>
        </w:rPr>
        <w:t xml:space="preserve"> </w:t>
      </w:r>
      <w:proofErr w:type="spellStart"/>
      <w:r w:rsidRPr="00D05AE6">
        <w:rPr>
          <w:dstrike/>
          <w:color w:val="000000"/>
          <w:lang w:val="es-MX" w:eastAsia="en-IN"/>
        </w:rPr>
        <w:t>orci</w:t>
      </w:r>
      <w:proofErr w:type="spellEnd"/>
      <w:r w:rsidRPr="00D05AE6">
        <w:rPr>
          <w:dstrike/>
          <w:color w:val="000000"/>
          <w:lang w:val="es-MX" w:eastAsia="en-IN"/>
        </w:rPr>
        <w:t xml:space="preserve"> </w:t>
      </w:r>
      <w:proofErr w:type="spellStart"/>
      <w:r w:rsidRPr="00D05AE6">
        <w:rPr>
          <w:dstrike/>
          <w:color w:val="000000"/>
          <w:lang w:val="es-MX" w:eastAsia="en-IN"/>
        </w:rPr>
        <w:t>vestibulum</w:t>
      </w:r>
      <w:proofErr w:type="spellEnd"/>
      <w:r w:rsidRPr="00D05AE6">
        <w:rPr>
          <w:dstrike/>
          <w:color w:val="000000"/>
          <w:lang w:val="es-MX" w:eastAsia="en-IN"/>
        </w:rPr>
        <w:t xml:space="preserve"> </w:t>
      </w:r>
      <w:proofErr w:type="spellStart"/>
      <w:r w:rsidRPr="00D05AE6">
        <w:rPr>
          <w:dstrike/>
          <w:color w:val="000000"/>
          <w:lang w:val="es-MX" w:eastAsia="en-IN"/>
        </w:rPr>
        <w:t>tempus</w:t>
      </w:r>
      <w:proofErr w:type="spellEnd"/>
      <w:r w:rsidRPr="0041196C">
        <w:rPr>
          <w:color w:val="000000"/>
          <w:lang w:val="es-MX" w:eastAsia="en-IN"/>
        </w:rPr>
        <w:t>.</w:t>
      </w:r>
    </w:p>
    <w:p w14:paraId="6232FD89" w14:textId="77777777" w:rsidR="00D05AE6" w:rsidRPr="00D05AE6" w:rsidRDefault="00D05AE6" w:rsidP="00317063">
      <w:pPr>
        <w:shd w:val="clear" w:color="auto" w:fill="FFFFFF"/>
        <w:spacing w:after="120"/>
        <w:textAlignment w:val="baseline"/>
        <w:rPr>
          <w:color w:val="333333"/>
          <w:lang w:val="es-MX" w:eastAsia="fr-FR"/>
        </w:rPr>
      </w:pPr>
    </w:p>
    <w:sectPr w:rsidR="00D05AE6" w:rsidRPr="00D05AE6" w:rsidSect="000F2B4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F6F9E" w14:textId="77777777" w:rsidR="00FA4599" w:rsidRDefault="00FA4599">
      <w:r>
        <w:separator/>
      </w:r>
    </w:p>
  </w:endnote>
  <w:endnote w:type="continuationSeparator" w:id="0">
    <w:p w14:paraId="491BFE47" w14:textId="77777777" w:rsidR="00FA4599" w:rsidRDefault="00FA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F3542" w14:textId="77777777" w:rsidR="00435804" w:rsidRDefault="00435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5208E" w14:textId="77777777" w:rsidR="00FA4599" w:rsidRDefault="00FA4599">
      <w:r>
        <w:separator/>
      </w:r>
    </w:p>
  </w:footnote>
  <w:footnote w:type="continuationSeparator" w:id="0">
    <w:p w14:paraId="3B1756F3" w14:textId="77777777" w:rsidR="00FA4599" w:rsidRDefault="00FA4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C511"/>
      </v:shape>
    </w:pict>
  </w:numPicBullet>
  <w:abstractNum w:abstractNumId="0" w15:restartNumberingAfterBreak="0">
    <w:nsid w:val="109A17AE"/>
    <w:multiLevelType w:val="hybridMultilevel"/>
    <w:tmpl w:val="698A49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72F70"/>
    <w:multiLevelType w:val="multilevel"/>
    <w:tmpl w:val="21B8D4C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4FF957B7"/>
    <w:multiLevelType w:val="multilevel"/>
    <w:tmpl w:val="9D8C93C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lvarathinam Muthu">
    <w15:presenceInfo w15:providerId="AD" w15:userId="S-1-5-21-1415224841-4160497810-138773753-48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savePreviewPicture/>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768"/>
    <w:rsid w:val="00007909"/>
    <w:rsid w:val="00015B4F"/>
    <w:rsid w:val="00027397"/>
    <w:rsid w:val="0004407A"/>
    <w:rsid w:val="0004698E"/>
    <w:rsid w:val="000513A1"/>
    <w:rsid w:val="00073FBF"/>
    <w:rsid w:val="0008248F"/>
    <w:rsid w:val="000962B6"/>
    <w:rsid w:val="000A39C9"/>
    <w:rsid w:val="000C25A3"/>
    <w:rsid w:val="000D798A"/>
    <w:rsid w:val="000F2B4F"/>
    <w:rsid w:val="000F648B"/>
    <w:rsid w:val="00101322"/>
    <w:rsid w:val="00101BD8"/>
    <w:rsid w:val="00112978"/>
    <w:rsid w:val="00122820"/>
    <w:rsid w:val="00180511"/>
    <w:rsid w:val="00182312"/>
    <w:rsid w:val="001921BE"/>
    <w:rsid w:val="00192F7B"/>
    <w:rsid w:val="00195B01"/>
    <w:rsid w:val="001A4E73"/>
    <w:rsid w:val="001A7C08"/>
    <w:rsid w:val="001A7E39"/>
    <w:rsid w:val="001B146E"/>
    <w:rsid w:val="001B4F73"/>
    <w:rsid w:val="001D38BF"/>
    <w:rsid w:val="001E12B8"/>
    <w:rsid w:val="001F7D00"/>
    <w:rsid w:val="00214E12"/>
    <w:rsid w:val="00234A92"/>
    <w:rsid w:val="00281526"/>
    <w:rsid w:val="00283BCF"/>
    <w:rsid w:val="00285645"/>
    <w:rsid w:val="00285CFF"/>
    <w:rsid w:val="00294619"/>
    <w:rsid w:val="002A0BBC"/>
    <w:rsid w:val="002A4306"/>
    <w:rsid w:val="002A59E7"/>
    <w:rsid w:val="002C388B"/>
    <w:rsid w:val="0031324D"/>
    <w:rsid w:val="00317063"/>
    <w:rsid w:val="00325919"/>
    <w:rsid w:val="00330D3E"/>
    <w:rsid w:val="003422F6"/>
    <w:rsid w:val="00374AF3"/>
    <w:rsid w:val="003963A9"/>
    <w:rsid w:val="003A7109"/>
    <w:rsid w:val="003B2670"/>
    <w:rsid w:val="003C164D"/>
    <w:rsid w:val="003E25B4"/>
    <w:rsid w:val="003F3805"/>
    <w:rsid w:val="00411634"/>
    <w:rsid w:val="0041196C"/>
    <w:rsid w:val="00414B03"/>
    <w:rsid w:val="00435804"/>
    <w:rsid w:val="00437F20"/>
    <w:rsid w:val="00446402"/>
    <w:rsid w:val="004668D1"/>
    <w:rsid w:val="004914F3"/>
    <w:rsid w:val="0049215C"/>
    <w:rsid w:val="004D0229"/>
    <w:rsid w:val="004D6234"/>
    <w:rsid w:val="004F267D"/>
    <w:rsid w:val="0050669F"/>
    <w:rsid w:val="00531BC2"/>
    <w:rsid w:val="00532553"/>
    <w:rsid w:val="005648E8"/>
    <w:rsid w:val="00570E25"/>
    <w:rsid w:val="005B1BBA"/>
    <w:rsid w:val="005B5FD4"/>
    <w:rsid w:val="005F3993"/>
    <w:rsid w:val="005F7657"/>
    <w:rsid w:val="00610BCF"/>
    <w:rsid w:val="00622FEE"/>
    <w:rsid w:val="0064392D"/>
    <w:rsid w:val="0065014A"/>
    <w:rsid w:val="00660EFA"/>
    <w:rsid w:val="006753E1"/>
    <w:rsid w:val="006838B2"/>
    <w:rsid w:val="00683DC9"/>
    <w:rsid w:val="00687EC7"/>
    <w:rsid w:val="00693333"/>
    <w:rsid w:val="00693794"/>
    <w:rsid w:val="006A5DD2"/>
    <w:rsid w:val="006A6C0A"/>
    <w:rsid w:val="006A7945"/>
    <w:rsid w:val="006D1365"/>
    <w:rsid w:val="00700675"/>
    <w:rsid w:val="00717768"/>
    <w:rsid w:val="007619F4"/>
    <w:rsid w:val="007857A5"/>
    <w:rsid w:val="0079301A"/>
    <w:rsid w:val="00795CB7"/>
    <w:rsid w:val="007A27EE"/>
    <w:rsid w:val="007A533D"/>
    <w:rsid w:val="007B5357"/>
    <w:rsid w:val="007D1045"/>
    <w:rsid w:val="007D3C19"/>
    <w:rsid w:val="007D5D3B"/>
    <w:rsid w:val="00810334"/>
    <w:rsid w:val="0086099C"/>
    <w:rsid w:val="00865A7F"/>
    <w:rsid w:val="008747EB"/>
    <w:rsid w:val="00881A9E"/>
    <w:rsid w:val="008A00D0"/>
    <w:rsid w:val="008A72FF"/>
    <w:rsid w:val="008B0D5A"/>
    <w:rsid w:val="008E7D62"/>
    <w:rsid w:val="0090318F"/>
    <w:rsid w:val="0091026C"/>
    <w:rsid w:val="00921B6C"/>
    <w:rsid w:val="009502FA"/>
    <w:rsid w:val="009515EE"/>
    <w:rsid w:val="009704E0"/>
    <w:rsid w:val="00972AAE"/>
    <w:rsid w:val="00984572"/>
    <w:rsid w:val="00987475"/>
    <w:rsid w:val="009A1241"/>
    <w:rsid w:val="009A5343"/>
    <w:rsid w:val="009C66E5"/>
    <w:rsid w:val="009E2FC7"/>
    <w:rsid w:val="009F2674"/>
    <w:rsid w:val="00A03181"/>
    <w:rsid w:val="00A3746E"/>
    <w:rsid w:val="00A4357C"/>
    <w:rsid w:val="00A62247"/>
    <w:rsid w:val="00A7193C"/>
    <w:rsid w:val="00A7274B"/>
    <w:rsid w:val="00A92AFB"/>
    <w:rsid w:val="00AD42D8"/>
    <w:rsid w:val="00AF6E60"/>
    <w:rsid w:val="00B01BC5"/>
    <w:rsid w:val="00B2560C"/>
    <w:rsid w:val="00B74E2E"/>
    <w:rsid w:val="00B76316"/>
    <w:rsid w:val="00B94A39"/>
    <w:rsid w:val="00BA3B07"/>
    <w:rsid w:val="00BA71B3"/>
    <w:rsid w:val="00BB341F"/>
    <w:rsid w:val="00BB671E"/>
    <w:rsid w:val="00BC0C77"/>
    <w:rsid w:val="00BD5572"/>
    <w:rsid w:val="00C40D6C"/>
    <w:rsid w:val="00C44CE0"/>
    <w:rsid w:val="00C71D22"/>
    <w:rsid w:val="00CA1A31"/>
    <w:rsid w:val="00CA223E"/>
    <w:rsid w:val="00CA3F55"/>
    <w:rsid w:val="00CB01EA"/>
    <w:rsid w:val="00CB0DC7"/>
    <w:rsid w:val="00CE2011"/>
    <w:rsid w:val="00CE57CB"/>
    <w:rsid w:val="00D05AE6"/>
    <w:rsid w:val="00D05B9B"/>
    <w:rsid w:val="00D13240"/>
    <w:rsid w:val="00D2035F"/>
    <w:rsid w:val="00D2349F"/>
    <w:rsid w:val="00D41B61"/>
    <w:rsid w:val="00D66DB2"/>
    <w:rsid w:val="00D76AE2"/>
    <w:rsid w:val="00D853BD"/>
    <w:rsid w:val="00DA3AD1"/>
    <w:rsid w:val="00DB12C0"/>
    <w:rsid w:val="00DB4056"/>
    <w:rsid w:val="00DC14E4"/>
    <w:rsid w:val="00DC5819"/>
    <w:rsid w:val="00DD49CF"/>
    <w:rsid w:val="00DD515F"/>
    <w:rsid w:val="00DE0180"/>
    <w:rsid w:val="00DE2C1D"/>
    <w:rsid w:val="00DF0BE9"/>
    <w:rsid w:val="00E24059"/>
    <w:rsid w:val="00E43A74"/>
    <w:rsid w:val="00E70D95"/>
    <w:rsid w:val="00E840DF"/>
    <w:rsid w:val="00E94E0C"/>
    <w:rsid w:val="00E95424"/>
    <w:rsid w:val="00EC180F"/>
    <w:rsid w:val="00EC63CB"/>
    <w:rsid w:val="00ED1669"/>
    <w:rsid w:val="00F174E9"/>
    <w:rsid w:val="00F206B8"/>
    <w:rsid w:val="00F22906"/>
    <w:rsid w:val="00F27D7C"/>
    <w:rsid w:val="00F4063C"/>
    <w:rsid w:val="00F41AD8"/>
    <w:rsid w:val="00F536DD"/>
    <w:rsid w:val="00FA4599"/>
    <w:rsid w:val="00FA50D7"/>
    <w:rsid w:val="00FB167C"/>
    <w:rsid w:val="00FB6C28"/>
    <w:rsid w:val="00FE39C9"/>
    <w:rsid w:val="00FE7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9F958"/>
  <w15:docId w15:val="{70AAB43A-B913-47D1-801A-F51A3CF5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8E8"/>
    <w:rPr>
      <w:rFonts w:ascii="Times New Roman" w:eastAsia="Times New Roman" w:hAnsi="Times New Roman" w:cs="Times New Roman"/>
    </w:rPr>
  </w:style>
  <w:style w:type="paragraph" w:styleId="Heading1">
    <w:name w:val="heading 1"/>
    <w:basedOn w:val="Normal"/>
    <w:next w:val="Normal"/>
    <w:link w:val="Heading1Char"/>
    <w:uiPriority w:val="9"/>
    <w:qFormat/>
    <w:rsid w:val="00D853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53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styleId="Header">
    <w:name w:val="header"/>
    <w:basedOn w:val="Normal"/>
    <w:link w:val="HeaderChar"/>
    <w:unhideWhenUsed/>
    <w:pPr>
      <w:tabs>
        <w:tab w:val="center" w:pos="4680"/>
        <w:tab w:val="right" w:pos="9360"/>
      </w:tabs>
    </w:pPr>
  </w:style>
  <w:style w:type="character" w:customStyle="1" w:styleId="HeaderChar">
    <w:name w:val="Header Char"/>
    <w:link w:val="Header"/>
    <w:rPr>
      <w:rFonts w:ascii="Times New Roman" w:eastAsia="Times New Roman" w:hAnsi="Times New Roman" w:cs="Times New Roman"/>
    </w:rPr>
  </w:style>
  <w:style w:type="paragraph" w:styleId="Footer">
    <w:name w:val="footer"/>
    <w:basedOn w:val="Normal"/>
    <w:link w:val="FooterChar"/>
    <w:unhideWhenUsed/>
    <w:pPr>
      <w:tabs>
        <w:tab w:val="center" w:pos="4680"/>
        <w:tab w:val="right" w:pos="9360"/>
      </w:tabs>
    </w:pPr>
  </w:style>
  <w:style w:type="character" w:customStyle="1" w:styleId="FooterChar">
    <w:name w:val="Footer Char"/>
    <w:link w:val="Footer"/>
    <w:rPr>
      <w:rFonts w:ascii="Times New Roman" w:eastAsia="Times New Roman" w:hAnsi="Times New Roman" w:cs="Times New Roman"/>
    </w:rPr>
  </w:style>
  <w:style w:type="table" w:styleId="MediumShading1-Accent5">
    <w:name w:val="Medium Shading 1 Accent 5"/>
    <w:basedOn w:val="TableNormal"/>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374AF3"/>
    <w:rPr>
      <w:rFonts w:ascii="Tahoma" w:hAnsi="Tahoma" w:cs="Tahoma"/>
      <w:sz w:val="16"/>
      <w:szCs w:val="16"/>
    </w:rPr>
  </w:style>
  <w:style w:type="character" w:customStyle="1" w:styleId="BalloonTextChar">
    <w:name w:val="Balloon Text Char"/>
    <w:basedOn w:val="DefaultParagraphFont"/>
    <w:link w:val="BalloonText"/>
    <w:uiPriority w:val="99"/>
    <w:semiHidden/>
    <w:rsid w:val="00374AF3"/>
    <w:rPr>
      <w:rFonts w:ascii="Tahoma" w:eastAsia="Times New Roman" w:hAnsi="Tahoma" w:cs="Tahoma"/>
      <w:sz w:val="16"/>
      <w:szCs w:val="16"/>
    </w:rPr>
  </w:style>
  <w:style w:type="table" w:styleId="LightShading">
    <w:name w:val="Light Shading"/>
    <w:basedOn w:val="TableNormal"/>
    <w:uiPriority w:val="60"/>
    <w:rsid w:val="00F206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D853B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853BD"/>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1D38BF"/>
  </w:style>
  <w:style w:type="character" w:customStyle="1" w:styleId="FootnoteTextChar">
    <w:name w:val="Footnote Text Char"/>
    <w:basedOn w:val="DefaultParagraphFont"/>
    <w:link w:val="FootnoteText"/>
    <w:uiPriority w:val="99"/>
    <w:semiHidden/>
    <w:rsid w:val="001D38BF"/>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1D38BF"/>
    <w:rPr>
      <w:vertAlign w:val="superscript"/>
    </w:rPr>
  </w:style>
  <w:style w:type="paragraph" w:styleId="EndnoteText">
    <w:name w:val="endnote text"/>
    <w:basedOn w:val="Normal"/>
    <w:link w:val="EndnoteTextChar"/>
    <w:uiPriority w:val="99"/>
    <w:semiHidden/>
    <w:unhideWhenUsed/>
    <w:rsid w:val="00795CB7"/>
  </w:style>
  <w:style w:type="character" w:customStyle="1" w:styleId="EndnoteTextChar">
    <w:name w:val="Endnote Text Char"/>
    <w:basedOn w:val="DefaultParagraphFont"/>
    <w:link w:val="EndnoteText"/>
    <w:uiPriority w:val="99"/>
    <w:semiHidden/>
    <w:rsid w:val="00795CB7"/>
    <w:rPr>
      <w:rFonts w:ascii="Times New Roman" w:eastAsia="Times New Roman" w:hAnsi="Times New Roman" w:cs="Times New Roman"/>
    </w:rPr>
  </w:style>
  <w:style w:type="character" w:styleId="EndnoteReference">
    <w:name w:val="endnote reference"/>
    <w:basedOn w:val="DefaultParagraphFont"/>
    <w:uiPriority w:val="99"/>
    <w:semiHidden/>
    <w:unhideWhenUsed/>
    <w:rsid w:val="00795CB7"/>
    <w:rPr>
      <w:vertAlign w:val="superscript"/>
    </w:rPr>
  </w:style>
  <w:style w:type="paragraph" w:customStyle="1" w:styleId="t">
    <w:name w:val="t"/>
    <w:basedOn w:val="Normal"/>
    <w:rsid w:val="005B5FD4"/>
    <w:pPr>
      <w:spacing w:before="100" w:beforeAutospacing="1" w:after="100" w:afterAutospacing="1"/>
    </w:pPr>
    <w:rPr>
      <w:rFonts w:eastAsia="Batang"/>
      <w:sz w:val="24"/>
      <w:szCs w:val="24"/>
      <w:lang w:eastAsia="ko-KR"/>
    </w:rPr>
  </w:style>
  <w:style w:type="paragraph" w:styleId="HTMLPreformatted">
    <w:name w:val="HTML Preformatted"/>
    <w:basedOn w:val="Normal"/>
    <w:link w:val="HTMLPreformattedChar"/>
    <w:uiPriority w:val="99"/>
    <w:semiHidden/>
    <w:unhideWhenUsed/>
    <w:rsid w:val="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1A4E73"/>
    <w:rPr>
      <w:rFonts w:ascii="Courier New" w:eastAsia="Times New Roman" w:hAnsi="Courier New" w:cs="Courier New"/>
      <w:lang w:val="en-IN" w:eastAsia="en-IN"/>
    </w:rPr>
  </w:style>
  <w:style w:type="paragraph" w:styleId="NormalWeb">
    <w:name w:val="Normal (Web)"/>
    <w:basedOn w:val="Normal"/>
    <w:uiPriority w:val="99"/>
    <w:rsid w:val="00317063"/>
    <w:pPr>
      <w:spacing w:before="100" w:beforeAutospacing="1" w:after="100" w:afterAutospacing="1"/>
    </w:pPr>
    <w:rPr>
      <w:rFonts w:eastAsia="PMingLiU"/>
      <w:sz w:val="24"/>
      <w:szCs w:val="24"/>
      <w:lang w:eastAsia="zh-TW"/>
    </w:rPr>
  </w:style>
  <w:style w:type="paragraph" w:styleId="ListParagraph">
    <w:name w:val="List Paragraph"/>
    <w:basedOn w:val="Normal"/>
    <w:uiPriority w:val="34"/>
    <w:qFormat/>
    <w:rsid w:val="00317063"/>
    <w:pPr>
      <w:ind w:left="720"/>
      <w:contextualSpacing/>
    </w:pPr>
  </w:style>
  <w:style w:type="character" w:customStyle="1" w:styleId="apple-converted-space">
    <w:name w:val="apple-converted-space"/>
    <w:basedOn w:val="DefaultParagraphFont"/>
    <w:rsid w:val="00DA3AD1"/>
  </w:style>
  <w:style w:type="character" w:styleId="LineNumber">
    <w:name w:val="line number"/>
    <w:basedOn w:val="DefaultParagraphFont"/>
    <w:uiPriority w:val="99"/>
    <w:semiHidden/>
    <w:unhideWhenUsed/>
    <w:rsid w:val="008747EB"/>
  </w:style>
  <w:style w:type="character" w:styleId="PlaceholderText">
    <w:name w:val="Placeholder Text"/>
    <w:basedOn w:val="DefaultParagraphFont"/>
    <w:uiPriority w:val="99"/>
    <w:semiHidden/>
    <w:rsid w:val="008103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8435">
      <w:bodyDiv w:val="1"/>
      <w:marLeft w:val="0"/>
      <w:marRight w:val="0"/>
      <w:marTop w:val="0"/>
      <w:marBottom w:val="0"/>
      <w:divBdr>
        <w:top w:val="none" w:sz="0" w:space="0" w:color="auto"/>
        <w:left w:val="none" w:sz="0" w:space="0" w:color="auto"/>
        <w:bottom w:val="none" w:sz="0" w:space="0" w:color="auto"/>
        <w:right w:val="none" w:sz="0" w:space="0" w:color="auto"/>
      </w:divBdr>
    </w:div>
    <w:div w:id="1343358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508B8-17AB-40DA-AE14-2E479B0BB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dc:creator>
  <cp:keywords/>
  <cp:lastModifiedBy>Madhan Kumarasamy</cp:lastModifiedBy>
  <cp:revision>160</cp:revision>
  <cp:lastPrinted>2017-03-30T12:57:00Z</cp:lastPrinted>
  <dcterms:created xsi:type="dcterms:W3CDTF">2011-04-08T05:55:00Z</dcterms:created>
  <dcterms:modified xsi:type="dcterms:W3CDTF">2020-09-04T10:51:00Z</dcterms:modified>
</cp:coreProperties>
</file>