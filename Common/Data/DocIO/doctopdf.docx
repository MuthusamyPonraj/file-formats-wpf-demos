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8BF" w:rsidRPr="00683DC9" w:rsidRDefault="00AF6E60" w:rsidP="00531BC2">
      <w:pPr>
        <w:pStyle w:val="Heading1"/>
        <w:suppressLineNumbers/>
        <w:jc w:val="center"/>
        <w:rPr>
          <w:rFonts w:cstheme="minorHAnsi"/>
        </w:rPr>
      </w:pPr>
      <w:r w:rsidRPr="00683DC9">
        <w:rPr>
          <w:rFonts w:cstheme="minorHAnsi"/>
        </w:rPr>
        <w:t xml:space="preserve">Word to </w:t>
      </w:r>
      <w:r w:rsidR="007D3C19">
        <w:rPr>
          <w:rFonts w:cstheme="minorHAnsi"/>
        </w:rPr>
        <w:t>PDF</w:t>
      </w:r>
      <w:r w:rsidRPr="00683DC9">
        <w:rPr>
          <w:rFonts w:cstheme="minorHAnsi"/>
        </w:rPr>
        <w:t xml:space="preserve"> conversion</w:t>
      </w:r>
    </w:p>
    <w:p w:rsidR="001A4E73" w:rsidRDefault="001A4E73" w:rsidP="0004698E">
      <w:pPr>
        <w:pStyle w:val="t"/>
        <w:rPr>
          <w:color w:val="000000"/>
          <w:lang w:val="fr-FR" w:eastAsia="en-IN"/>
        </w:rPr>
      </w:pPr>
      <w:r w:rsidRPr="0004698E">
        <w:rPr>
          <w:noProof/>
          <w:lang w:eastAsia="en-US"/>
        </w:rPr>
        <w:drawing>
          <wp:anchor distT="0" distB="0" distL="114300" distR="114300" simplePos="0" relativeHeight="251655680" behindDoc="0" locked="1" layoutInCell="1" allowOverlap="1" wp14:anchorId="7E543AB6" wp14:editId="005D545A">
            <wp:simplePos x="0" y="0"/>
            <wp:positionH relativeFrom="column">
              <wp:posOffset>4705350</wp:posOffset>
            </wp:positionH>
            <wp:positionV relativeFrom="margin">
              <wp:posOffset>2457450</wp:posOffset>
            </wp:positionV>
            <wp:extent cx="1228725" cy="1228725"/>
            <wp:effectExtent l="266700" t="266700" r="238125" b="257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nBois_Christmas_tree.png"/>
                    <pic:cNvPicPr/>
                  </pic:nvPicPr>
                  <pic:blipFill>
                    <a:blip r:embed="rId8" cstate="print">
                      <a:extLst>
                        <a:ext uri="{28A0092B-C50C-407E-A947-70E740481C1C}">
                          <a14:useLocalDpi xmlns:a14="http://schemas.microsoft.com/office/drawing/2010/main" val="0"/>
                        </a:ext>
                      </a:extLst>
                    </a:blip>
                    <a:stretch>
                      <a:fillRect/>
                    </a:stretch>
                  </pic:blipFill>
                  <pic:spPr>
                    <a:xfrm rot="18900000">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00414B03" w:rsidRPr="00414B03">
        <w:rPr>
          <w:color w:val="000000"/>
          <w:lang w:val="fr-FR" w:eastAsia="en-IN"/>
        </w:rPr>
        <w:t xml:space="preserve">Lorem ipsum </w:t>
      </w:r>
      <w:proofErr w:type="spellStart"/>
      <w:r w:rsidR="00414B03" w:rsidRPr="00414B03">
        <w:rPr>
          <w:color w:val="000000"/>
          <w:lang w:val="fr-FR" w:eastAsia="en-IN"/>
        </w:rPr>
        <w:t>dolor</w:t>
      </w:r>
      <w:proofErr w:type="spellEnd"/>
      <w:r w:rsidR="00414B03" w:rsidRPr="00414B03">
        <w:rPr>
          <w:color w:val="000000"/>
          <w:lang w:val="fr-FR" w:eastAsia="en-IN"/>
        </w:rPr>
        <w:t xml:space="preserve"> </w:t>
      </w:r>
      <w:proofErr w:type="spellStart"/>
      <w:r w:rsidR="00414B03" w:rsidRPr="00414B03">
        <w:rPr>
          <w:color w:val="000000"/>
          <w:lang w:val="fr-FR" w:eastAsia="en-IN"/>
        </w:rPr>
        <w:t>sit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lacus</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ultricies</w:t>
      </w:r>
      <w:proofErr w:type="spellEnd"/>
      <w:r w:rsidR="00414B03" w:rsidRPr="00414B03">
        <w:rPr>
          <w:color w:val="000000"/>
          <w:lang w:val="fr-FR" w:eastAsia="en-IN"/>
        </w:rPr>
        <w:t xml:space="preserve">. </w:t>
      </w:r>
      <w:proofErr w:type="spellStart"/>
      <w:r w:rsidR="00414B03" w:rsidRPr="00414B03">
        <w:rPr>
          <w:color w:val="000000"/>
          <w:lang w:val="fr-FR" w:eastAsia="en-IN"/>
        </w:rPr>
        <w:t>Quisque</w:t>
      </w:r>
      <w:proofErr w:type="spellEnd"/>
      <w:r w:rsidR="00414B03" w:rsidRPr="00414B03">
        <w:rPr>
          <w:color w:val="000000"/>
          <w:lang w:val="fr-FR" w:eastAsia="en-IN"/>
        </w:rPr>
        <w:t xml:space="preserve"> mi </w:t>
      </w:r>
      <w:proofErr w:type="spellStart"/>
      <w:r w:rsidR="00414B03" w:rsidRPr="00414B03">
        <w:rPr>
          <w:color w:val="000000"/>
          <w:lang w:val="fr-FR" w:eastAsia="en-IN"/>
        </w:rPr>
        <w:t>venenatis</w:t>
      </w:r>
      <w:proofErr w:type="spellEnd"/>
      <w:r w:rsidR="00414B03" w:rsidRPr="00414B03">
        <w:rPr>
          <w:color w:val="000000"/>
          <w:lang w:val="fr-FR" w:eastAsia="en-IN"/>
        </w:rPr>
        <w:t xml:space="preserve"> morbi libero, </w:t>
      </w:r>
      <w:proofErr w:type="spellStart"/>
      <w:r w:rsidR="00414B03" w:rsidRPr="00414B03">
        <w:rPr>
          <w:color w:val="000000"/>
          <w:lang w:val="fr-FR" w:eastAsia="en-IN"/>
        </w:rPr>
        <w:t>orci</w:t>
      </w:r>
      <w:proofErr w:type="spellEnd"/>
      <w:r w:rsidR="00414B03" w:rsidRPr="00414B03">
        <w:rPr>
          <w:color w:val="000000"/>
          <w:lang w:val="fr-FR" w:eastAsia="en-IN"/>
        </w:rPr>
        <w:t xml:space="preserve"> </w:t>
      </w:r>
      <w:r w:rsidR="00414B03" w:rsidRPr="005F3993">
        <w:rPr>
          <w:color w:val="000000"/>
          <w:lang w:val="fr-FR" w:eastAsia="en-IN"/>
        </w:rPr>
        <w:t xml:space="preserve"> </w:t>
      </w:r>
      <w:r w:rsidRPr="005F3993">
        <w:rPr>
          <w:color w:val="000000"/>
          <w:lang w:val="fr-FR" w:eastAsia="en-IN"/>
        </w:rPr>
        <w:t xml:space="preserve">dis, mi ut et class porta, massa </w:t>
      </w:r>
      <w:proofErr w:type="spellStart"/>
      <w:r w:rsidRPr="005F3993">
        <w:rPr>
          <w:color w:val="000000"/>
          <w:lang w:val="fr-FR" w:eastAsia="en-IN"/>
        </w:rPr>
        <w:t>ligula</w:t>
      </w:r>
      <w:proofErr w:type="spellEnd"/>
      <w:r w:rsidRPr="005F3993">
        <w:rPr>
          <w:color w:val="000000"/>
          <w:lang w:val="fr-FR" w:eastAsia="en-IN"/>
        </w:rPr>
        <w:t xml:space="preserve"> magna </w:t>
      </w:r>
      <w:proofErr w:type="spellStart"/>
      <w:r w:rsidRPr="005F3993">
        <w:rPr>
          <w:color w:val="000000"/>
          <w:lang w:val="fr-FR" w:eastAsia="en-IN"/>
        </w:rPr>
        <w:t>enim</w:t>
      </w:r>
      <w:proofErr w:type="spellEnd"/>
      <w:r w:rsidRPr="005F3993">
        <w:rPr>
          <w:color w:val="000000"/>
          <w:lang w:val="fr-FR" w:eastAsia="en-IN"/>
        </w:rPr>
        <w:t xml:space="preserve">, </w:t>
      </w:r>
      <w:proofErr w:type="spellStart"/>
      <w:r w:rsidRPr="005F3993">
        <w:rPr>
          <w:color w:val="000000"/>
          <w:lang w:val="fr-FR" w:eastAsia="en-IN"/>
        </w:rPr>
        <w:t>aliquam</w:t>
      </w:r>
      <w:proofErr w:type="spellEnd"/>
      <w:r w:rsidRPr="005F3993">
        <w:rPr>
          <w:color w:val="000000"/>
          <w:lang w:val="fr-FR" w:eastAsia="en-IN"/>
        </w:rPr>
        <w:t xml:space="preserve"> </w:t>
      </w:r>
      <w:proofErr w:type="spellStart"/>
      <w:r w:rsidRPr="005F3993">
        <w:rPr>
          <w:color w:val="000000"/>
          <w:lang w:val="fr-FR" w:eastAsia="en-IN"/>
        </w:rPr>
        <w:t>orci</w:t>
      </w:r>
      <w:proofErr w:type="spellEnd"/>
      <w:r w:rsidRPr="005F3993">
        <w:rPr>
          <w:color w:val="000000"/>
          <w:lang w:val="fr-FR" w:eastAsia="en-IN"/>
        </w:rPr>
        <w:t xml:space="preserve"> </w:t>
      </w:r>
      <w:proofErr w:type="spellStart"/>
      <w:r w:rsidR="005F3993">
        <w:rPr>
          <w:color w:val="000000"/>
          <w:lang w:val="fr-FR" w:eastAsia="en-IN"/>
        </w:rPr>
        <w:t>vestibulum</w:t>
      </w:r>
      <w:proofErr w:type="spellEnd"/>
      <w:del w:id="0" w:author="Selvarathinam Muthu" w:date="2018-11-22T22:31:00Z">
        <w:r w:rsidR="00FB167C" w:rsidDel="0050669F">
          <w:rPr>
            <w:color w:val="000000"/>
            <w:lang w:val="fr-FR" w:eastAsia="en-IN"/>
          </w:rPr>
          <w:delText xml:space="preserve"> use some recommendation</w:delText>
        </w:r>
      </w:del>
    </w:p>
    <w:p w:rsidR="001A7E39" w:rsidRPr="001A7E39" w:rsidRDefault="001A7E39" w:rsidP="00531BC2">
      <w:pPr>
        <w:pStyle w:val="t"/>
        <w:suppressLineNumbers/>
        <w:outlineLvl w:val="1"/>
        <w:rPr>
          <w:b/>
          <w:color w:val="000000"/>
          <w:sz w:val="28"/>
          <w:lang w:val="fr-FR" w:eastAsia="en-IN"/>
        </w:rPr>
      </w:pPr>
      <w:r w:rsidRPr="001A7E39">
        <w:rPr>
          <w:b/>
          <w:color w:val="000000"/>
          <w:sz w:val="28"/>
          <w:lang w:val="fr-FR" w:eastAsia="en-IN"/>
        </w:rPr>
        <w:t>Equation Field</w:t>
      </w:r>
    </w:p>
    <w:p w:rsidR="001A7E39" w:rsidRPr="001A7E39" w:rsidRDefault="001A7E39" w:rsidP="00531BC2">
      <w:pPr>
        <w:pStyle w:val="t"/>
        <w:suppressLineNumbers/>
        <w:rPr>
          <w:b/>
          <w:color w:val="000000"/>
          <w:sz w:val="36"/>
          <w:lang w:val="fr-FR" w:eastAsia="en-IN"/>
        </w:rPr>
      </w:pPr>
      <w:r w:rsidRPr="00DA3AD1">
        <w:rPr>
          <w:rFonts w:asciiTheme="minorHAnsi" w:hAnsiTheme="minorHAnsi" w:cstheme="minorHAnsi"/>
          <w:sz w:val="22"/>
          <w:szCs w:val="22"/>
        </w:rPr>
        <w:fldChar w:fldCharType="begin"/>
      </w:r>
      <w:r w:rsidRPr="00DA3AD1">
        <w:rPr>
          <w:rFonts w:asciiTheme="minorHAnsi" w:hAnsiTheme="minorHAnsi" w:cstheme="minorHAnsi"/>
          <w:sz w:val="22"/>
          <w:szCs w:val="22"/>
        </w:rPr>
        <w:instrText xml:space="preserve"> EQ \b \bc\( (x+y)</w:instrText>
      </w:r>
      <w:r w:rsidRPr="00DA3AD1">
        <w:rPr>
          <w:rFonts w:asciiTheme="minorHAnsi" w:hAnsiTheme="minorHAnsi" w:cstheme="minorHAnsi"/>
          <w:color w:val="000000"/>
          <w:sz w:val="22"/>
          <w:szCs w:val="22"/>
        </w:rPr>
        <w:instrText>\s\up4(n)</w:instrText>
      </w:r>
      <w:r w:rsidRPr="00DA3AD1">
        <w:rPr>
          <w:rFonts w:asciiTheme="minorHAnsi" w:hAnsiTheme="minorHAnsi" w:cstheme="minorHAnsi"/>
          <w:sz w:val="22"/>
          <w:szCs w:val="22"/>
        </w:rPr>
        <w:instrText xml:space="preserve"> = </w:instrText>
      </w:r>
      <w:r w:rsidRPr="00DA3AD1">
        <w:rPr>
          <w:rStyle w:val="apple-converted-space"/>
          <w:rFonts w:asciiTheme="minorHAnsi" w:hAnsiTheme="minorHAnsi" w:cstheme="minorHAnsi"/>
          <w:color w:val="000000"/>
          <w:sz w:val="22"/>
          <w:szCs w:val="22"/>
        </w:rPr>
        <w:instrText xml:space="preserve"> </w:instrText>
      </w:r>
      <w:r w:rsidRPr="00DA3AD1">
        <w:rPr>
          <w:rFonts w:asciiTheme="minorHAnsi" w:hAnsiTheme="minorHAnsi" w:cstheme="minorHAnsi"/>
          <w:color w:val="000000"/>
          <w:sz w:val="22"/>
          <w:szCs w:val="22"/>
        </w:rPr>
        <w:instrText xml:space="preserve">\i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 xml:space="preserve">\a \al (n,x))) x\s\up4(n-k)y\s\up4(k)  = \i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\a \al (n,x))) x\s\up4(k)y\s\up4(n-k)</w:instrText>
      </w:r>
      <w:r w:rsidRPr="00DA3AD1">
        <w:rPr>
          <w:rFonts w:asciiTheme="minorHAnsi" w:hAnsiTheme="minorHAnsi" w:cstheme="minorHAnsi"/>
          <w:sz w:val="22"/>
          <w:szCs w:val="22"/>
        </w:rPr>
        <w:fldChar w:fldCharType="end"/>
      </w:r>
    </w:p>
    <w:p w:rsidR="001A4E73" w:rsidRPr="00DD49CF"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b/>
          <w:color w:val="000000"/>
          <w:sz w:val="24"/>
          <w:szCs w:val="24"/>
          <w:lang w:val="fr-FR" w:eastAsia="en-IN"/>
          <w:rPrChange w:id="1" w:author="Selvarathinam Muthu" w:date="2018-11-22T22:32:00Z">
            <w:rPr>
              <w:color w:val="000000"/>
              <w:sz w:val="24"/>
              <w:szCs w:val="24"/>
              <w:lang w:val="fr-FR" w:eastAsia="en-IN"/>
            </w:rPr>
          </w:rPrChange>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facilisis</w:t>
      </w:r>
      <w:proofErr w:type="spellEnd"/>
      <w:r w:rsidRPr="00DD49CF">
        <w:rPr>
          <w:color w:val="000000"/>
          <w:sz w:val="24"/>
          <w:szCs w:val="24"/>
          <w:lang w:val="fr-FR" w:eastAsia="en-IN"/>
        </w:rPr>
        <w:t xml:space="preserve"> vitae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cum a </w:t>
      </w:r>
      <w:proofErr w:type="spellStart"/>
      <w:proofErr w:type="gramStart"/>
      <w:r w:rsidRPr="00DD49CF">
        <w:rPr>
          <w:color w:val="000000"/>
          <w:sz w:val="24"/>
          <w:szCs w:val="24"/>
          <w:lang w:val="fr-FR" w:eastAsia="en-IN"/>
        </w:rPr>
        <w:t>a</w:t>
      </w:r>
      <w:proofErr w:type="spellEnd"/>
      <w:proofErr w:type="gramEnd"/>
      <w:r w:rsidRPr="00DD49CF">
        <w:rPr>
          <w:color w:val="000000"/>
          <w:sz w:val="24"/>
          <w:szCs w:val="24"/>
          <w:lang w:val="fr-FR" w:eastAsia="en-IN"/>
        </w:rPr>
        <w:t xml:space="preserve">, </w:t>
      </w:r>
      <w:proofErr w:type="spellStart"/>
      <w:r w:rsidRPr="00DD49CF">
        <w:rPr>
          <w:color w:val="000000"/>
          <w:sz w:val="24"/>
          <w:szCs w:val="24"/>
          <w:lang w:val="fr-FR" w:eastAsia="en-IN"/>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dui</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massa in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per, </w:t>
      </w:r>
      <w:proofErr w:type="spellStart"/>
      <w:r w:rsidRPr="00DD49CF">
        <w:rPr>
          <w:color w:val="000000"/>
          <w:sz w:val="24"/>
          <w:szCs w:val="24"/>
          <w:lang w:val="fr-FR" w:eastAsia="en-IN"/>
        </w:rPr>
        <w:t>felis</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amet</w:t>
      </w:r>
      <w:proofErr w:type="spellEnd"/>
      <w:r w:rsidRPr="00DD49CF">
        <w:rPr>
          <w:color w:val="000000"/>
          <w:sz w:val="24"/>
          <w:szCs w:val="24"/>
          <w:lang w:val="fr-FR" w:eastAsia="en-IN"/>
        </w:rPr>
        <w:t>.</w:t>
      </w:r>
    </w:p>
    <w:p w:rsidR="001A4E73" w:rsidRPr="001A4E73"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i/>
          <w:color w:val="000000"/>
          <w:sz w:val="24"/>
          <w:szCs w:val="24"/>
          <w:lang w:val="fr-FR" w:eastAsia="en-IN"/>
          <w:rPrChange w:id="2" w:author="Selvarathinam Muthu" w:date="2018-11-22T22:32:00Z">
            <w:rPr>
              <w:color w:val="000000"/>
              <w:sz w:val="24"/>
              <w:szCs w:val="24"/>
              <w:lang w:val="fr-FR" w:eastAsia="en-IN"/>
            </w:rPr>
          </w:rPrChange>
        </w:rPr>
        <w:t>Auctor</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eleifend</w:t>
      </w:r>
      <w:proofErr w:type="spellEnd"/>
      <w:r w:rsidRPr="00DD49CF">
        <w:rPr>
          <w:color w:val="000000"/>
          <w:sz w:val="24"/>
          <w:szCs w:val="24"/>
          <w:lang w:val="fr-FR" w:eastAsia="en-IN"/>
        </w:rPr>
        <w:t xml:space="preserve"> in </w:t>
      </w:r>
      <w:proofErr w:type="spellStart"/>
      <w:r w:rsidRPr="00DD49CF">
        <w:rPr>
          <w:color w:val="000000"/>
          <w:sz w:val="24"/>
          <w:szCs w:val="24"/>
          <w:lang w:val="fr-FR" w:eastAsia="en-IN"/>
        </w:rPr>
        <w:t>omnis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elit</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vestibulum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donec</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elementum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tellus</w:t>
      </w:r>
      <w:proofErr w:type="spellEnd"/>
      <w:r w:rsidRPr="00DD49CF">
        <w:rPr>
          <w:color w:val="000000"/>
          <w:sz w:val="24"/>
          <w:szCs w:val="24"/>
          <w:lang w:val="fr-FR" w:eastAsia="en-IN"/>
        </w:rPr>
        <w:t xml:space="preserve"> est </w:t>
      </w:r>
      <w:proofErr w:type="spellStart"/>
      <w:r w:rsidRPr="00DD49CF">
        <w:rPr>
          <w:color w:val="000000"/>
          <w:sz w:val="24"/>
          <w:szCs w:val="24"/>
          <w:lang w:val="fr-FR" w:eastAsia="en-IN"/>
        </w:rPr>
        <w:t>mauris</w:t>
      </w:r>
      <w:proofErr w:type="spellEnd"/>
      <w:r w:rsidRPr="00DD49CF">
        <w:rPr>
          <w:color w:val="000000"/>
          <w:sz w:val="24"/>
          <w:szCs w:val="24"/>
          <w:lang w:val="fr-FR" w:eastAsia="en-IN"/>
        </w:rPr>
        <w:t xml:space="preserve">, id </w:t>
      </w:r>
      <w:proofErr w:type="spellStart"/>
      <w:r w:rsidRPr="00DD49CF">
        <w:rPr>
          <w:color w:val="000000"/>
          <w:sz w:val="24"/>
          <w:szCs w:val="24"/>
          <w:lang w:val="fr-FR" w:eastAsia="en-IN"/>
        </w:rPr>
        <w:t>aliquam</w:t>
      </w:r>
      <w:proofErr w:type="spellEnd"/>
      <w:r w:rsidRPr="00DD49CF">
        <w:rPr>
          <w:color w:val="000000"/>
          <w:sz w:val="24"/>
          <w:szCs w:val="24"/>
          <w:lang w:val="fr-FR" w:eastAsia="en-IN"/>
        </w:rPr>
        <w:t xml:space="preserve">, at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arcu</w:t>
      </w:r>
      <w:proofErr w:type="spellEnd"/>
      <w:r w:rsidRPr="00DD49CF">
        <w:rPr>
          <w:color w:val="000000"/>
          <w:sz w:val="24"/>
          <w:szCs w:val="24"/>
          <w:lang w:val="fr-FR" w:eastAsia="en-IN"/>
        </w:rPr>
        <w:t xml:space="preserve"> pretium </w:t>
      </w:r>
      <w:proofErr w:type="spellStart"/>
      <w:r w:rsidRPr="00DD49CF">
        <w:rPr>
          <w:color w:val="000000"/>
          <w:sz w:val="24"/>
          <w:szCs w:val="24"/>
          <w:lang w:val="fr-FR" w:eastAsia="en-IN"/>
        </w:rPr>
        <w:t>proin</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50669F">
        <w:rPr>
          <w:color w:val="000000"/>
          <w:sz w:val="24"/>
          <w:szCs w:val="24"/>
          <w:u w:val="single"/>
          <w:lang w:val="fr-FR" w:eastAsia="en-IN"/>
          <w:rPrChange w:id="3" w:author="Selvarathinam Muthu" w:date="2018-11-22T22:32:00Z">
            <w:rPr>
              <w:color w:val="000000"/>
              <w:sz w:val="24"/>
              <w:szCs w:val="24"/>
              <w:lang w:val="fr-FR" w:eastAsia="en-IN"/>
            </w:rPr>
          </w:rPrChange>
        </w:rPr>
        <w:t>Lorem</w:t>
      </w:r>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D66DB2">
        <w:rPr>
          <w:color w:val="000000"/>
          <w:sz w:val="24"/>
          <w:szCs w:val="24"/>
          <w:lang w:val="de-DE" w:eastAsia="en-IN"/>
        </w:rPr>
        <w:t xml:space="preserve">Vestibulum duis integer diam mi libero felis, sollicitudin id dictum etiam blandit lacus, ac condimentum </w:t>
      </w:r>
      <w:r w:rsidR="0004698E">
        <w:rPr>
          <w:noProof/>
          <w:color w:val="000000"/>
          <w:sz w:val="24"/>
          <w:szCs w:val="24"/>
        </w:rPr>
        <w:drawing>
          <wp:anchor distT="0" distB="0" distL="114300" distR="114300" simplePos="0" relativeHeight="251659264" behindDoc="1" locked="1" layoutInCell="1" allowOverlap="1">
            <wp:simplePos x="0" y="0"/>
            <wp:positionH relativeFrom="column">
              <wp:align>left</wp:align>
            </wp:positionH>
            <wp:positionV relativeFrom="paragraph">
              <wp:posOffset>177800</wp:posOffset>
            </wp:positionV>
            <wp:extent cx="1495425" cy="1495425"/>
            <wp:effectExtent l="0" t="0" r="9525" b="9525"/>
            <wp:wrapTight wrapText="bothSides">
              <wp:wrapPolygon edited="1">
                <wp:start x="9906" y="0"/>
                <wp:lineTo x="2476" y="3027"/>
                <wp:lineTo x="2476" y="8805"/>
                <wp:lineTo x="0" y="10456"/>
                <wp:lineTo x="0" y="11832"/>
                <wp:lineTo x="5778" y="13208"/>
                <wp:lineTo x="3027" y="17610"/>
                <wp:lineTo x="2752" y="18436"/>
                <wp:lineTo x="6879" y="20637"/>
                <wp:lineTo x="9906" y="21462"/>
                <wp:lineTo x="11282" y="21462"/>
                <wp:lineTo x="12932" y="21462"/>
                <wp:lineTo x="18711" y="18436"/>
                <wp:lineTo x="18436" y="13208"/>
                <wp:lineTo x="19398" y="11281"/>
                <wp:lineTo x="21600" y="9906"/>
                <wp:lineTo x="18711" y="8805"/>
                <wp:lineTo x="18161" y="4403"/>
                <wp:lineTo x="19261" y="3577"/>
                <wp:lineTo x="18436" y="2752"/>
                <wp:lineTo x="11282" y="0"/>
                <wp:lineTo x="9906"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pic:spPr>
                </pic:pic>
              </a:graphicData>
            </a:graphic>
          </wp:anchor>
        </w:drawing>
      </w:r>
      <w:r w:rsidRPr="00D66DB2">
        <w:rPr>
          <w:color w:val="000000"/>
          <w:sz w:val="24"/>
          <w:szCs w:val="24"/>
          <w:lang w:val="de-DE" w:eastAsia="en-IN"/>
        </w:rPr>
        <w:t>magna dictumst interdum et,</w:t>
      </w:r>
    </w:p>
    <w:p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nam</w:t>
      </w:r>
      <w:proofErr w:type="spellEnd"/>
      <w:r w:rsidRPr="006A5DD2">
        <w:rPr>
          <w:color w:val="000000"/>
          <w:sz w:val="24"/>
          <w:szCs w:val="24"/>
          <w:lang w:val="es-MX" w:eastAsia="en-IN"/>
        </w:rPr>
        <w:t xml:space="preserve"> commodo mi </w:t>
      </w:r>
      <w:proofErr w:type="spellStart"/>
      <w:r w:rsidRPr="006A5DD2">
        <w:rPr>
          <w:color w:val="000000"/>
          <w:sz w:val="24"/>
          <w:szCs w:val="24"/>
          <w:lang w:val="es-MX" w:eastAsia="en-IN"/>
        </w:rPr>
        <w:t>habitasse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enim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nunc, </w:t>
      </w:r>
      <w:proofErr w:type="spellStart"/>
      <w:r w:rsidRPr="006A5DD2">
        <w:rPr>
          <w:color w:val="000000"/>
          <w:sz w:val="24"/>
          <w:szCs w:val="24"/>
          <w:lang w:val="es-MX" w:eastAsia="en-IN"/>
        </w:rPr>
        <w:t>amet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sapien</w:t>
      </w:r>
      <w:proofErr w:type="spellEnd"/>
      <w:r w:rsidRPr="006A5DD2">
        <w:rPr>
          <w:color w:val="000000"/>
          <w:sz w:val="24"/>
          <w:szCs w:val="24"/>
          <w:lang w:val="es-MX" w:eastAsia="en-IN"/>
        </w:rPr>
        <w:t xml:space="preserve"> </w:t>
      </w:r>
      <w:proofErr w:type="gramStart"/>
      <w:r w:rsidRPr="006A5DD2">
        <w:rPr>
          <w:color w:val="000000"/>
          <w:sz w:val="24"/>
          <w:szCs w:val="24"/>
          <w:lang w:val="es-MX" w:eastAsia="en-IN"/>
        </w:rPr>
        <w:t>per tortor</w:t>
      </w:r>
      <w:proofErr w:type="gramEnd"/>
      <w:r w:rsidRPr="006A5DD2">
        <w:rPr>
          <w:color w:val="000000"/>
          <w:sz w:val="24"/>
          <w:szCs w:val="24"/>
          <w:lang w:val="es-MX" w:eastAsia="en-IN"/>
        </w:rPr>
        <w:t xml:space="preserve"> </w:t>
      </w:r>
      <w:proofErr w:type="spellStart"/>
      <w:r w:rsidRPr="006A5DD2">
        <w:rPr>
          <w:color w:val="000000"/>
          <w:sz w:val="24"/>
          <w:szCs w:val="24"/>
          <w:lang w:val="es-MX" w:eastAsia="en-IN"/>
        </w:rPr>
        <w:t>luctus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Conubia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voluptates</w:t>
      </w:r>
      <w:proofErr w:type="spellEnd"/>
      <w:r w:rsidRPr="006A5DD2">
        <w:rPr>
          <w:color w:val="000000"/>
          <w:sz w:val="24"/>
          <w:szCs w:val="24"/>
          <w:lang w:val="es-MX" w:eastAsia="en-IN"/>
        </w:rPr>
        <w:t xml:space="preserve"> at nunc, </w:t>
      </w:r>
      <w:proofErr w:type="spellStart"/>
      <w:r w:rsidRPr="006A5DD2">
        <w:rPr>
          <w:color w:val="000000"/>
          <w:sz w:val="24"/>
          <w:szCs w:val="24"/>
          <w:lang w:val="es-MX" w:eastAsia="en-IN"/>
        </w:rPr>
        <w:t>congue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lectus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malesuada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Rutrum</w:t>
      </w:r>
      <w:proofErr w:type="spellEnd"/>
      <w:r w:rsidRPr="006A5DD2">
        <w:rPr>
          <w:color w:val="000000"/>
          <w:sz w:val="24"/>
          <w:szCs w:val="24"/>
          <w:lang w:val="es-MX" w:eastAsia="en-IN"/>
        </w:rPr>
        <w:t xml:space="preserve"> quo </w:t>
      </w:r>
      <w:proofErr w:type="spellStart"/>
      <w:r w:rsidRPr="006A5DD2">
        <w:rPr>
          <w:color w:val="000000"/>
          <w:sz w:val="24"/>
          <w:szCs w:val="24"/>
          <w:lang w:val="es-MX" w:eastAsia="en-IN"/>
        </w:rPr>
        <w:t>morbi</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feugiat</w:t>
      </w:r>
      <w:proofErr w:type="spellEnd"/>
      <w:r w:rsidRPr="006A5DD2">
        <w:rPr>
          <w:color w:val="000000"/>
          <w:sz w:val="24"/>
          <w:szCs w:val="24"/>
          <w:lang w:val="es-MX" w:eastAsia="en-IN"/>
        </w:rPr>
        <w:t xml:space="preserve"> sed mi </w:t>
      </w:r>
      <w:proofErr w:type="spellStart"/>
      <w:r w:rsidRPr="006A5DD2">
        <w:rPr>
          <w:color w:val="000000"/>
          <w:sz w:val="24"/>
          <w:szCs w:val="24"/>
          <w:lang w:val="es-MX" w:eastAsia="en-IN"/>
        </w:rPr>
        <w:t>turpis</w:t>
      </w:r>
      <w:proofErr w:type="spellEnd"/>
      <w:r w:rsidRPr="006A5DD2">
        <w:rPr>
          <w:color w:val="000000"/>
          <w:sz w:val="24"/>
          <w:szCs w:val="24"/>
          <w:lang w:val="es-MX" w:eastAsia="en-IN"/>
        </w:rPr>
        <w:t>,</w:t>
      </w:r>
      <w:r w:rsidR="00B01BC5" w:rsidRPr="006A5DD2">
        <w:rPr>
          <w:color w:val="000000"/>
          <w:sz w:val="24"/>
          <w:szCs w:val="24"/>
          <w:lang w:val="es-MX" w:eastAsia="en-IN"/>
        </w:rPr>
        <w:t xml:space="preserve"> ac </w:t>
      </w:r>
      <w:proofErr w:type="spellStart"/>
      <w:r w:rsidR="00B01BC5" w:rsidRPr="006A5DD2">
        <w:rPr>
          <w:color w:val="000000"/>
          <w:sz w:val="24"/>
          <w:szCs w:val="24"/>
          <w:lang w:val="es-MX" w:eastAsia="en-IN"/>
        </w:rPr>
        <w:t>cursus</w:t>
      </w:r>
      <w:proofErr w:type="spellEnd"/>
      <w:r w:rsidR="00B01BC5" w:rsidRPr="006A5DD2">
        <w:rPr>
          <w:color w:val="000000"/>
          <w:sz w:val="24"/>
          <w:szCs w:val="24"/>
          <w:lang w:val="es-MX" w:eastAsia="en-IN"/>
        </w:rPr>
        <w:t xml:space="preserve"> </w:t>
      </w:r>
      <w:proofErr w:type="spellStart"/>
      <w:r w:rsidR="00B01BC5" w:rsidRPr="006A5DD2">
        <w:rPr>
          <w:color w:val="000000"/>
          <w:sz w:val="24"/>
          <w:szCs w:val="24"/>
          <w:lang w:val="es-MX" w:eastAsia="en-IN"/>
        </w:rPr>
        <w:t>integer</w:t>
      </w:r>
      <w:proofErr w:type="spellEnd"/>
      <w:r w:rsidR="00B01BC5" w:rsidRPr="006A5DD2">
        <w:rPr>
          <w:color w:val="000000"/>
          <w:sz w:val="24"/>
          <w:szCs w:val="24"/>
          <w:lang w:val="es-MX" w:eastAsia="en-IN"/>
        </w:rPr>
        <w:t xml:space="preserve"> ornare dolor</w:t>
      </w:r>
      <w:r w:rsidR="00281526" w:rsidRPr="006A5DD2">
        <w:rPr>
          <w:color w:val="000000"/>
          <w:sz w:val="24"/>
          <w:szCs w:val="24"/>
          <w:lang w:val="es-MX" w:eastAsia="en-IN"/>
        </w:rPr>
        <w:t xml:space="preserve"> </w:t>
      </w:r>
      <w:proofErr w:type="spellStart"/>
      <w:r w:rsidRPr="006A5DD2">
        <w:rPr>
          <w:color w:val="000000"/>
          <w:sz w:val="24"/>
          <w:szCs w:val="24"/>
          <w:lang w:val="es-MX" w:eastAsia="en-IN"/>
        </w:rPr>
        <w:t>Purus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dui</w:t>
      </w:r>
      <w:proofErr w:type="spellEnd"/>
      <w:r w:rsidRPr="006A5DD2">
        <w:rPr>
          <w:color w:val="000000"/>
          <w:sz w:val="24"/>
          <w:szCs w:val="24"/>
          <w:lang w:val="es-MX" w:eastAsia="en-IN"/>
        </w:rPr>
        <w:t xml:space="preserve"> in et </w:t>
      </w:r>
      <w:proofErr w:type="spellStart"/>
      <w:r w:rsidRPr="006A5DD2">
        <w:rPr>
          <w:color w:val="000000"/>
          <w:sz w:val="24"/>
          <w:szCs w:val="24"/>
          <w:lang w:val="es-MX" w:eastAsia="en-IN"/>
        </w:rPr>
        <w:t>tincidunt</w:t>
      </w:r>
      <w:proofErr w:type="spellEnd"/>
      <w:r w:rsidRPr="006A5DD2">
        <w:rPr>
          <w:color w:val="000000"/>
          <w:sz w:val="24"/>
          <w:szCs w:val="24"/>
          <w:lang w:val="es-MX" w:eastAsia="en-IN"/>
        </w:rPr>
        <w:t xml:space="preserve">, sed eros </w:t>
      </w:r>
      <w:proofErr w:type="spellStart"/>
      <w:r w:rsidRPr="006A5DD2">
        <w:rPr>
          <w:color w:val="000000"/>
          <w:sz w:val="24"/>
          <w:szCs w:val="24"/>
          <w:lang w:val="es-MX" w:eastAsia="en-IN"/>
        </w:rPr>
        <w:t>pede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adipiscing</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tellus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est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suscipit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rsidR="001A4E73" w:rsidRPr="00DB4056"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6A5DD2">
        <w:rPr>
          <w:color w:val="000000"/>
          <w:sz w:val="24"/>
          <w:szCs w:val="24"/>
          <w:lang w:val="es-MX" w:eastAsia="en-IN"/>
        </w:rPr>
        <w:t>arcu</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nec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vel</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mollis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lorem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rerum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hac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vestibulum</w:t>
      </w:r>
      <w:proofErr w:type="spellEnd"/>
      <w:r w:rsidRPr="006A5DD2">
        <w:rPr>
          <w:color w:val="000000"/>
          <w:sz w:val="24"/>
          <w:szCs w:val="24"/>
          <w:lang w:val="es-MX" w:eastAsia="en-IN"/>
        </w:rPr>
        <w:t xml:space="preserve"> ante </w:t>
      </w:r>
      <w:proofErr w:type="spellStart"/>
      <w:r w:rsidRPr="006A5DD2">
        <w:rPr>
          <w:color w:val="000000"/>
          <w:sz w:val="24"/>
          <w:szCs w:val="24"/>
          <w:lang w:val="es-MX" w:eastAsia="en-IN"/>
        </w:rPr>
        <w:t>nullam</w:t>
      </w:r>
      <w:proofErr w:type="spellEnd"/>
      <w:r w:rsidRPr="006A5DD2">
        <w:rPr>
          <w:color w:val="000000"/>
          <w:sz w:val="24"/>
          <w:szCs w:val="24"/>
          <w:lang w:val="es-MX" w:eastAsia="en-IN"/>
        </w:rPr>
        <w:t xml:space="preserve">. </w:t>
      </w:r>
      <w:proofErr w:type="spellStart"/>
      <w:r w:rsidRPr="0041196C">
        <w:rPr>
          <w:color w:val="000000"/>
          <w:sz w:val="24"/>
          <w:szCs w:val="24"/>
          <w:lang w:val="es-MX" w:eastAsia="en-IN"/>
        </w:rPr>
        <w:t>Volutpat</w:t>
      </w:r>
      <w:proofErr w:type="spellEnd"/>
      <w:r w:rsidRPr="0041196C">
        <w:rPr>
          <w:color w:val="000000"/>
          <w:sz w:val="24"/>
          <w:szCs w:val="24"/>
          <w:lang w:val="es-MX" w:eastAsia="en-IN"/>
        </w:rPr>
        <w:t xml:space="preserve"> a </w:t>
      </w:r>
      <w:proofErr w:type="spellStart"/>
      <w:r w:rsidRPr="0041196C">
        <w:rPr>
          <w:color w:val="000000"/>
          <w:sz w:val="24"/>
          <w:szCs w:val="24"/>
          <w:lang w:val="es-MX" w:eastAsia="en-IN"/>
        </w:rPr>
        <w:t>lectus</w:t>
      </w:r>
      <w:proofErr w:type="spellEnd"/>
      <w:r w:rsidRPr="0041196C">
        <w:rPr>
          <w:color w:val="000000"/>
          <w:sz w:val="24"/>
          <w:szCs w:val="24"/>
          <w:lang w:val="es-MX" w:eastAsia="en-IN"/>
        </w:rPr>
        <w:t xml:space="preserve">, </w:t>
      </w:r>
      <w:proofErr w:type="spellStart"/>
      <w:r w:rsidRPr="0041196C">
        <w:rPr>
          <w:color w:val="000000"/>
          <w:sz w:val="24"/>
          <w:szCs w:val="24"/>
          <w:lang w:val="es-MX" w:eastAsia="en-IN"/>
        </w:rPr>
        <w:t>lorem</w:t>
      </w:r>
      <w:proofErr w:type="spellEnd"/>
      <w:r w:rsidRPr="0041196C">
        <w:rPr>
          <w:color w:val="000000"/>
          <w:sz w:val="24"/>
          <w:szCs w:val="24"/>
          <w:lang w:val="es-MX" w:eastAsia="en-IN"/>
        </w:rPr>
        <w:t xml:space="preserve"> pulvinar </w:t>
      </w:r>
      <w:proofErr w:type="spellStart"/>
      <w:r w:rsidRPr="0041196C">
        <w:rPr>
          <w:color w:val="000000"/>
          <w:sz w:val="24"/>
          <w:szCs w:val="24"/>
          <w:lang w:val="es-MX" w:eastAsia="en-IN"/>
        </w:rPr>
        <w:t>quis</w:t>
      </w:r>
      <w:proofErr w:type="spellEnd"/>
      <w:r w:rsidRPr="0041196C">
        <w:rPr>
          <w:color w:val="000000"/>
          <w:sz w:val="24"/>
          <w:szCs w:val="24"/>
          <w:lang w:val="es-MX" w:eastAsia="en-IN"/>
        </w:rPr>
        <w:t xml:space="preserve">. </w:t>
      </w:r>
      <w:proofErr w:type="spellStart"/>
      <w:r w:rsidRPr="00DB4056">
        <w:rPr>
          <w:color w:val="000000"/>
          <w:sz w:val="24"/>
          <w:szCs w:val="24"/>
          <w:lang w:val="en-IN" w:eastAsia="en-IN"/>
        </w:rPr>
        <w:t>Lobortis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vehicula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imperdiet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orci</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urna</w:t>
      </w:r>
      <w:proofErr w:type="spellEnd"/>
      <w:r w:rsidRPr="00DB4056">
        <w:rPr>
          <w:color w:val="000000"/>
          <w:sz w:val="24"/>
          <w:szCs w:val="24"/>
          <w:lang w:val="en-IN" w:eastAsia="en-IN"/>
        </w:rPr>
        <w:t>.</w:t>
      </w:r>
    </w:p>
    <w:p w:rsidR="002A0BBC" w:rsidRPr="006A5DD2" w:rsidRDefault="0041196C" w:rsidP="002A0BBC">
      <w:pPr>
        <w:pStyle w:val="t"/>
        <w:rPr>
          <w:color w:val="000000"/>
          <w:lang w:val="es-MX" w:eastAsia="en-IN"/>
        </w:rPr>
      </w:pPr>
      <w:proofErr w:type="spellStart"/>
      <w:r w:rsidRPr="0041196C">
        <w:rPr>
          <w:color w:val="000000"/>
          <w:lang w:val="es-MX" w:eastAsia="en-IN"/>
        </w:rPr>
        <w:t>Lorem</w:t>
      </w:r>
      <w:proofErr w:type="spellEnd"/>
      <w:r w:rsidRPr="0041196C">
        <w:rPr>
          <w:color w:val="000000"/>
          <w:lang w:val="es-MX" w:eastAsia="en-IN"/>
        </w:rPr>
        <w:t xml:space="preserve"> </w:t>
      </w:r>
      <w:proofErr w:type="spellStart"/>
      <w:r w:rsidRPr="0041196C">
        <w:rPr>
          <w:color w:val="000000"/>
          <w:lang w:val="es-MX" w:eastAsia="en-IN"/>
        </w:rPr>
        <w:t>ipsum</w:t>
      </w:r>
      <w:proofErr w:type="spellEnd"/>
      <w:r w:rsidRPr="0041196C">
        <w:rPr>
          <w:color w:val="000000"/>
          <w:lang w:val="es-MX" w:eastAsia="en-IN"/>
        </w:rPr>
        <w:t xml:space="preserve"> dolor </w:t>
      </w:r>
      <w:proofErr w:type="spellStart"/>
      <w:r w:rsidRPr="0041196C">
        <w:rPr>
          <w:color w:val="000000"/>
          <w:lang w:val="es-MX" w:eastAsia="en-IN"/>
        </w:rPr>
        <w:t>sit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lacus</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ultricies</w:t>
      </w:r>
      <w:proofErr w:type="spellEnd"/>
      <w:r w:rsidRPr="0041196C">
        <w:rPr>
          <w:color w:val="000000"/>
          <w:lang w:val="es-MX" w:eastAsia="en-IN"/>
        </w:rPr>
        <w:t xml:space="preserve">. </w:t>
      </w:r>
      <w:proofErr w:type="spellStart"/>
      <w:r w:rsidRPr="0041196C">
        <w:rPr>
          <w:color w:val="000000"/>
          <w:lang w:val="es-MX" w:eastAsia="en-IN"/>
        </w:rPr>
        <w:t>Quisque</w:t>
      </w:r>
      <w:proofErr w:type="spellEnd"/>
      <w:r w:rsidRPr="0041196C">
        <w:rPr>
          <w:color w:val="000000"/>
          <w:lang w:val="es-MX" w:eastAsia="en-IN"/>
        </w:rPr>
        <w:t xml:space="preserve"> mi </w:t>
      </w:r>
      <w:proofErr w:type="spellStart"/>
      <w:r w:rsidRPr="0041196C">
        <w:rPr>
          <w:color w:val="000000"/>
          <w:lang w:val="es-MX" w:eastAsia="en-IN"/>
        </w:rPr>
        <w:t>venenatis</w:t>
      </w:r>
      <w:proofErr w:type="spellEnd"/>
      <w:r w:rsidRPr="0041196C">
        <w:rPr>
          <w:color w:val="000000"/>
          <w:lang w:val="es-MX" w:eastAsia="en-IN"/>
        </w:rPr>
        <w:t xml:space="preserve"> </w:t>
      </w:r>
      <w:proofErr w:type="spellStart"/>
      <w:r w:rsidRPr="0041196C">
        <w:rPr>
          <w:color w:val="000000"/>
          <w:lang w:val="es-MX" w:eastAsia="en-IN"/>
        </w:rPr>
        <w:t>morbi</w:t>
      </w:r>
      <w:proofErr w:type="spellEnd"/>
      <w:r w:rsidRPr="0041196C">
        <w:rPr>
          <w:color w:val="000000"/>
          <w:lang w:val="es-MX" w:eastAsia="en-IN"/>
        </w:rPr>
        <w:t xml:space="preserve"> libero,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dis</w:t>
      </w:r>
      <w:proofErr w:type="spellEnd"/>
      <w:r w:rsidRPr="0041196C">
        <w:rPr>
          <w:color w:val="000000"/>
          <w:lang w:val="es-MX" w:eastAsia="en-IN"/>
        </w:rPr>
        <w:t xml:space="preserve">, mi ut et </w:t>
      </w:r>
      <w:proofErr w:type="spellStart"/>
      <w:r w:rsidRPr="0041196C">
        <w:rPr>
          <w:color w:val="000000"/>
          <w:lang w:val="es-MX" w:eastAsia="en-IN"/>
        </w:rPr>
        <w:t>class</w:t>
      </w:r>
      <w:proofErr w:type="spellEnd"/>
      <w:r w:rsidRPr="0041196C">
        <w:rPr>
          <w:color w:val="000000"/>
          <w:lang w:val="es-MX" w:eastAsia="en-IN"/>
        </w:rPr>
        <w:t xml:space="preserve"> porta, </w:t>
      </w:r>
      <w:proofErr w:type="spellStart"/>
      <w:r w:rsidRPr="0041196C">
        <w:rPr>
          <w:color w:val="000000"/>
          <w:lang w:val="es-MX" w:eastAsia="en-IN"/>
        </w:rPr>
        <w:t>massa</w:t>
      </w:r>
      <w:proofErr w:type="spellEnd"/>
      <w:r w:rsidRPr="0041196C">
        <w:rPr>
          <w:color w:val="000000"/>
          <w:lang w:val="es-MX" w:eastAsia="en-IN"/>
        </w:rPr>
        <w:t xml:space="preserve"> </w:t>
      </w:r>
      <w:proofErr w:type="spellStart"/>
      <w:r w:rsidRPr="0041196C">
        <w:rPr>
          <w:color w:val="000000"/>
          <w:lang w:val="es-MX" w:eastAsia="en-IN"/>
        </w:rPr>
        <w:t>ligula</w:t>
      </w:r>
      <w:proofErr w:type="spellEnd"/>
      <w:r w:rsidRPr="0041196C">
        <w:rPr>
          <w:color w:val="000000"/>
          <w:lang w:val="es-MX" w:eastAsia="en-IN"/>
        </w:rPr>
        <w:t xml:space="preserve"> magna </w:t>
      </w:r>
      <w:proofErr w:type="spellStart"/>
      <w:r w:rsidRPr="0041196C">
        <w:rPr>
          <w:color w:val="000000"/>
          <w:lang w:val="es-MX" w:eastAsia="en-IN"/>
        </w:rPr>
        <w:t>enim</w:t>
      </w:r>
      <w:proofErr w:type="spellEnd"/>
      <w:r w:rsidRPr="0041196C">
        <w:rPr>
          <w:color w:val="000000"/>
          <w:lang w:val="es-MX" w:eastAsia="en-IN"/>
        </w:rPr>
        <w:t xml:space="preserve">, </w:t>
      </w:r>
      <w:proofErr w:type="spellStart"/>
      <w:r w:rsidRPr="0041196C">
        <w:rPr>
          <w:color w:val="000000"/>
          <w:lang w:val="es-MX" w:eastAsia="en-IN"/>
        </w:rPr>
        <w:t>aliquam</w:t>
      </w:r>
      <w:proofErr w:type="spellEnd"/>
      <w:r w:rsidRPr="0041196C">
        <w:rPr>
          <w:color w:val="000000"/>
          <w:lang w:val="es-MX" w:eastAsia="en-IN"/>
        </w:rPr>
        <w:t xml:space="preserve">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vestibulum</w:t>
      </w:r>
      <w:proofErr w:type="spellEnd"/>
      <w:r w:rsidRPr="0041196C">
        <w:rPr>
          <w:color w:val="000000"/>
          <w:lang w:val="es-MX" w:eastAsia="en-IN"/>
        </w:rPr>
        <w:t xml:space="preserve"> </w:t>
      </w:r>
      <w:proofErr w:type="spellStart"/>
      <w:r w:rsidRPr="0041196C">
        <w:rPr>
          <w:color w:val="000000"/>
          <w:lang w:val="es-MX" w:eastAsia="en-IN"/>
        </w:rPr>
        <w:t>tempus</w:t>
      </w:r>
      <w:proofErr w:type="spellEnd"/>
      <w:r w:rsidRPr="0041196C">
        <w:rPr>
          <w:color w:val="000000"/>
          <w:lang w:val="es-MX" w:eastAsia="en-IN"/>
        </w:rPr>
        <w:t>.</w:t>
      </w:r>
    </w:p>
    <w:p w:rsidR="002A0BBC" w:rsidRPr="00DB4056"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facilisis</w:t>
      </w:r>
      <w:proofErr w:type="spellEnd"/>
      <w:r w:rsidRPr="00DB4056">
        <w:rPr>
          <w:color w:val="000000"/>
          <w:sz w:val="24"/>
          <w:szCs w:val="24"/>
          <w:lang w:val="en-IN" w:eastAsia="en-IN"/>
        </w:rPr>
        <w:t xml:space="preserve"> vitae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cum a </w:t>
      </w:r>
      <w:proofErr w:type="spellStart"/>
      <w:r w:rsidRPr="00DB4056">
        <w:rPr>
          <w:color w:val="000000"/>
          <w:sz w:val="24"/>
          <w:szCs w:val="24"/>
          <w:lang w:val="en-IN" w:eastAsia="en-IN"/>
        </w:rPr>
        <w:t>a</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dui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massa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per, </w:t>
      </w:r>
      <w:proofErr w:type="spellStart"/>
      <w:r w:rsidRPr="00DB4056">
        <w:rPr>
          <w:color w:val="000000"/>
          <w:sz w:val="24"/>
          <w:szCs w:val="24"/>
          <w:lang w:val="en-IN" w:eastAsia="en-IN"/>
        </w:rPr>
        <w:t>felis</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amet</w:t>
      </w:r>
      <w:proofErr w:type="spellEnd"/>
      <w:r w:rsidRPr="00DB4056">
        <w:rPr>
          <w:color w:val="000000"/>
          <w:sz w:val="24"/>
          <w:szCs w:val="24"/>
          <w:lang w:val="en-IN" w:eastAsia="en-IN"/>
        </w:rPr>
        <w:t>.</w:t>
      </w:r>
    </w:p>
    <w:p w:rsidR="002A0BBC" w:rsidRPr="001A4E73"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DB4056">
        <w:rPr>
          <w:color w:val="000000"/>
          <w:sz w:val="24"/>
          <w:szCs w:val="24"/>
          <w:lang w:val="en-IN" w:eastAsia="en-IN"/>
        </w:rPr>
        <w:t>Auctor</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eleifend</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omnis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elit</w:t>
      </w:r>
      <w:proofErr w:type="spellEnd"/>
      <w:r w:rsidRPr="00DB4056">
        <w:rPr>
          <w:color w:val="000000"/>
          <w:sz w:val="24"/>
          <w:szCs w:val="24"/>
          <w:lang w:val="en-IN" w:eastAsia="en-IN"/>
        </w:rPr>
        <w:t xml:space="preserve"> vestibulum, </w:t>
      </w:r>
      <w:proofErr w:type="spellStart"/>
      <w:r w:rsidRPr="00DB4056">
        <w:rPr>
          <w:color w:val="000000"/>
          <w:sz w:val="24"/>
          <w:szCs w:val="24"/>
          <w:lang w:val="en-IN" w:eastAsia="en-IN"/>
        </w:rPr>
        <w:t>donec</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elementum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tellus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est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mauris</w:t>
      </w:r>
      <w:proofErr w:type="spellEnd"/>
      <w:r w:rsidRPr="00DB4056">
        <w:rPr>
          <w:color w:val="000000"/>
          <w:sz w:val="24"/>
          <w:szCs w:val="24"/>
          <w:lang w:val="en-IN" w:eastAsia="en-IN"/>
        </w:rPr>
        <w:t xml:space="preserve">, id </w:t>
      </w:r>
      <w:proofErr w:type="spellStart"/>
      <w:r w:rsidRPr="00DB4056">
        <w:rPr>
          <w:color w:val="000000"/>
          <w:sz w:val="24"/>
          <w:szCs w:val="24"/>
          <w:lang w:val="en-IN" w:eastAsia="en-IN"/>
        </w:rPr>
        <w:t>aliquam</w:t>
      </w:r>
      <w:proofErr w:type="spellEnd"/>
      <w:r w:rsidRPr="00DB4056">
        <w:rPr>
          <w:color w:val="000000"/>
          <w:sz w:val="24"/>
          <w:szCs w:val="24"/>
          <w:lang w:val="en-IN" w:eastAsia="en-IN"/>
        </w:rPr>
        <w:t xml:space="preserve">, at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arcu</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pretium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proin</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rsidR="002A0BBC" w:rsidRPr="00D66DB2"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rsidR="00D13240" w:rsidRPr="00D66DB2" w:rsidRDefault="002A0BBC" w:rsidP="000F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365F91"/>
          <w:sz w:val="28"/>
          <w:lang w:val="de-DE"/>
        </w:rPr>
      </w:pPr>
      <w:r w:rsidRPr="00D66DB2">
        <w:rPr>
          <w:color w:val="000000"/>
          <w:sz w:val="24"/>
          <w:szCs w:val="24"/>
          <w:lang w:val="de-DE" w:eastAsia="en-IN"/>
        </w:rPr>
        <w:t>Vestibulum duis integer diam mi libero f</w:t>
      </w:r>
      <w:r w:rsidR="003422F6" w:rsidRPr="00D66DB2">
        <w:rPr>
          <w:color w:val="000000"/>
          <w:sz w:val="24"/>
          <w:szCs w:val="24"/>
          <w:lang w:val="de-DE" w:eastAsia="en-IN"/>
        </w:rPr>
        <w:t xml:space="preserve">elis, sollicitudin id dictum </w:t>
      </w:r>
      <w:r w:rsidR="00DB4056" w:rsidRPr="00D66DB2">
        <w:rPr>
          <w:color w:val="000000"/>
          <w:sz w:val="24"/>
          <w:szCs w:val="24"/>
          <w:lang w:val="de-DE" w:eastAsia="en-IN"/>
        </w:rPr>
        <w:t>am blandit lacus, ac condimentu</w:t>
      </w:r>
      <w:r w:rsidRPr="00D66DB2">
        <w:rPr>
          <w:color w:val="000000"/>
          <w:sz w:val="24"/>
          <w:szCs w:val="24"/>
          <w:lang w:val="de-DE" w:eastAsia="en-IN"/>
        </w:rPr>
        <w:t xml:space="preserve"> magna dictumst interdum et,</w:t>
      </w:r>
      <w:r w:rsidR="00DB4056" w:rsidRPr="00D66DB2">
        <w:rPr>
          <w:color w:val="000000"/>
          <w:sz w:val="24"/>
          <w:szCs w:val="24"/>
          <w:lang w:val="de-DE" w:eastAsia="en-IN"/>
        </w:rPr>
        <w:t xml:space="preserve"> magna dictumst interdum.</w:t>
      </w:r>
      <w:r w:rsidR="00D13240" w:rsidRPr="00D66DB2">
        <w:rPr>
          <w:b/>
          <w:color w:val="365F91"/>
          <w:sz w:val="28"/>
          <w:lang w:val="de-DE"/>
        </w:rPr>
        <w:br w:type="page"/>
      </w:r>
    </w:p>
    <w:p w:rsidR="00E24059" w:rsidRPr="00683DC9" w:rsidRDefault="00FE39C9" w:rsidP="00531BC2">
      <w:pPr>
        <w:pStyle w:val="Heading2"/>
        <w:spacing w:after="400"/>
        <w:jc w:val="center"/>
        <w:rPr>
          <w:rFonts w:cstheme="minorHAnsi"/>
          <w:sz w:val="24"/>
          <w:szCs w:val="24"/>
        </w:rPr>
      </w:pPr>
      <w:r w:rsidRPr="00683DC9">
        <w:rPr>
          <w:rFonts w:cstheme="minorHAnsi"/>
          <w:sz w:val="24"/>
          <w:szCs w:val="24"/>
        </w:rPr>
        <w:lastRenderedPageBreak/>
        <w:t>Northwind Suppliers</w:t>
      </w:r>
    </w:p>
    <w:tbl>
      <w:tblPr>
        <w:tblStyle w:val="MediumShading1-Accent5"/>
        <w:tblW w:w="0" w:type="auto"/>
        <w:tblLayout w:type="fixed"/>
        <w:tblLook w:val="04A0" w:firstRow="1" w:lastRow="0" w:firstColumn="1" w:lastColumn="0" w:noHBand="0" w:noVBand="1"/>
      </w:tblPr>
      <w:tblGrid>
        <w:gridCol w:w="580"/>
        <w:gridCol w:w="2956"/>
        <w:gridCol w:w="1645"/>
        <w:gridCol w:w="1678"/>
        <w:gridCol w:w="1438"/>
        <w:gridCol w:w="1279"/>
      </w:tblGrid>
      <w:tr w:rsidR="00717768" w:rsidRPr="00700675" w:rsidTr="00D85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sz w:val="22"/>
                <w:szCs w:val="22"/>
              </w:rPr>
              <w:t>ID</w:t>
            </w:r>
          </w:p>
        </w:tc>
        <w:tc>
          <w:tcPr>
            <w:tcW w:w="2956"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Company Name</w:t>
            </w:r>
          </w:p>
        </w:tc>
        <w:tc>
          <w:tcPr>
            <w:tcW w:w="1645"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Contact Name</w:t>
            </w:r>
          </w:p>
        </w:tc>
        <w:tc>
          <w:tcPr>
            <w:tcW w:w="1678"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Address</w:t>
            </w:r>
          </w:p>
        </w:tc>
        <w:tc>
          <w:tcPr>
            <w:tcW w:w="1438"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City</w:t>
            </w:r>
          </w:p>
        </w:tc>
        <w:tc>
          <w:tcPr>
            <w:tcW w:w="1279"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Country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Exotic Liquids</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Charlotte Cooper</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49 Gilbert St.</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London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UK</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2</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 Cajun Delights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Shelley Burke</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P.O. Box 78934</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3</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Grandma Kelly's Homestead</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Regina Murphy</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707 Oxford Rd.</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Ann Arbor</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4</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 Traders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Yoshi Nagase</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9-8 Sekimai Musashino-shi</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5</w:t>
            </w:r>
          </w:p>
        </w:tc>
        <w:tc>
          <w:tcPr>
            <w:tcW w:w="2956" w:type="dxa"/>
          </w:tcPr>
          <w:p w:rsidR="00717768" w:rsidRPr="000C25A3" w:rsidRDefault="00FE39C9">
            <w:pPr>
              <w:cnfStyle w:val="000000100000" w:firstRow="0" w:lastRow="0" w:firstColumn="0" w:lastColumn="0" w:oddVBand="0" w:evenVBand="0" w:oddHBand="1" w:evenHBand="0" w:firstRowFirstColumn="0" w:firstRowLastColumn="0" w:lastRowFirstColumn="0" w:lastRowLastColumn="0"/>
              <w:rPr>
                <w:sz w:val="22"/>
                <w:szCs w:val="22"/>
                <w:lang w:val="fr-FR"/>
              </w:rPr>
            </w:pPr>
            <w:r w:rsidRPr="000C25A3">
              <w:rPr>
                <w:noProof/>
                <w:sz w:val="22"/>
                <w:szCs w:val="22"/>
                <w:lang w:val="fr-FR"/>
              </w:rPr>
              <w:t>Cooperativa de Quesos 'Las Cabras'</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Antonio del Valle Saavedra </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Calle del Rosal 4</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Oviedo</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Spain</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6</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 Ohno</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92 Setsuko Chuo-ku</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Osaka</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7</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Pavlova, Ltd.</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Ian Devling</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74 Rose St. Moonie Ponds</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Melbourne</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Australia</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8</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Specialty Biscuits, Ltd.</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Peter Wilson</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29 King's Way</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Manchester</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UK</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9</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PB Knäckebröd AB</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Lars Peterson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Kaloadagatan 13</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Göteborg</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Sweden </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10</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Refrescos Americanas LTDA</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Carlos Diaz</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Av. das Americanas 12.890</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São Paulo</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Brazil</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11</w:t>
            </w:r>
          </w:p>
        </w:tc>
        <w:tc>
          <w:tcPr>
            <w:tcW w:w="2956" w:type="dxa"/>
          </w:tcPr>
          <w:p w:rsidR="00717768" w:rsidRPr="00E24059" w:rsidRDefault="00FE39C9">
            <w:pPr>
              <w:cnfStyle w:val="000000100000" w:firstRow="0" w:lastRow="0" w:firstColumn="0" w:lastColumn="0" w:oddVBand="0" w:evenVBand="0" w:oddHBand="1" w:evenHBand="0" w:firstRowFirstColumn="0" w:firstRowLastColumn="0" w:lastRowFirstColumn="0" w:lastRowLastColumn="0"/>
              <w:rPr>
                <w:sz w:val="22"/>
                <w:szCs w:val="22"/>
                <w:lang w:val="de-AT"/>
              </w:rPr>
            </w:pPr>
            <w:r w:rsidRPr="00E24059">
              <w:rPr>
                <w:noProof/>
                <w:sz w:val="22"/>
                <w:szCs w:val="22"/>
                <w:lang w:val="de-AT"/>
              </w:rPr>
              <w:t>Heli Süßwaren GmbH &amp; Co. KG</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Petra Winkler</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Tiergartenstraße 5</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Berlin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12</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Plutzer Lebensmittelgroßmärkte AG</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Martin Bein</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Bogenallee 51</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Frankfurt</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13</w:t>
            </w:r>
          </w:p>
        </w:tc>
        <w:tc>
          <w:tcPr>
            <w:tcW w:w="2956" w:type="dxa"/>
          </w:tcPr>
          <w:p w:rsidR="00717768" w:rsidRPr="00D66DB2" w:rsidRDefault="00FE39C9">
            <w:pPr>
              <w:cnfStyle w:val="000000100000" w:firstRow="0" w:lastRow="0" w:firstColumn="0" w:lastColumn="0" w:oddVBand="0" w:evenVBand="0" w:oddHBand="1" w:evenHBand="0" w:firstRowFirstColumn="0" w:firstRowLastColumn="0" w:lastRowFirstColumn="0" w:lastRowLastColumn="0"/>
              <w:rPr>
                <w:sz w:val="22"/>
                <w:szCs w:val="22"/>
                <w:lang w:val="de-DE"/>
              </w:rPr>
            </w:pPr>
            <w:r w:rsidRPr="00D66DB2">
              <w:rPr>
                <w:noProof/>
                <w:sz w:val="22"/>
                <w:szCs w:val="22"/>
                <w:lang w:val="de-DE"/>
              </w:rPr>
              <w:t>Nord-Ost-Fisch Handelsgesellschaft mbH</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 Petersen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Frahmredder 112a</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Cuxhaven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14</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lang w:val="sv-SE"/>
              </w:rPr>
            </w:pPr>
            <w:r w:rsidRPr="00700675">
              <w:rPr>
                <w:noProof/>
                <w:sz w:val="22"/>
                <w:szCs w:val="22"/>
                <w:lang w:val="sv-SE"/>
              </w:rPr>
              <w:t>Formaggi Fortini s.r.l.</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Elio Rossi</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Viale Dante, 75</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Ravenna</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Italy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15</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Norske Meierier</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Beate Vileid</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Hatlevegen 5</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Sandvika</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Norway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16</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Bigfoot Breweries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Cheryl Saylor</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3400 - 8th Avenue Suite 210</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Bend</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17</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Svensk Sjöföda AB</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Michael Björn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Brovallavägen 231</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Stockholm</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Sweden</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18</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Aux joyeux ecclésiastiques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Guylène Nodier</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203, Rue des Francs-Bourgeois</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Paris</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France</w:t>
            </w:r>
          </w:p>
        </w:tc>
      </w:tr>
      <w:tr w:rsidR="00717768" w:rsidRPr="00700675" w:rsidTr="000C25A3">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19</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New England Seafood Cannery</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Robb Merchant</w:t>
            </w:r>
          </w:p>
        </w:tc>
        <w:tc>
          <w:tcPr>
            <w:tcW w:w="1678" w:type="dxa"/>
          </w:tcPr>
          <w:p w:rsidR="00374AF3" w:rsidRPr="00700675" w:rsidRDefault="00374AF3">
            <w:pPr>
              <w:cnfStyle w:val="000000100000" w:firstRow="0" w:lastRow="0" w:firstColumn="0" w:lastColumn="0" w:oddVBand="0" w:evenVBand="0" w:oddHBand="1" w:evenHBand="0" w:firstRowFirstColumn="0" w:firstRowLastColumn="0" w:lastRowFirstColumn="0" w:lastRowLastColumn="0"/>
              <w:rPr>
                <w:noProof/>
                <w:sz w:val="22"/>
                <w:szCs w:val="22"/>
              </w:rPr>
            </w:pPr>
            <w:r w:rsidRPr="00700675">
              <w:rPr>
                <w:noProof/>
                <w:sz w:val="22"/>
                <w:szCs w:val="22"/>
              </w:rPr>
              <w:t>Order Processing Dept.</w:t>
            </w:r>
          </w:p>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2100 Paul Revere Blvd.</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Boston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USA</w:t>
            </w:r>
          </w:p>
        </w:tc>
      </w:tr>
    </w:tbl>
    <w:p w:rsidR="00717768" w:rsidRDefault="00717768" w:rsidP="000C25A3">
      <w:pPr>
        <w:pStyle w:val="t"/>
      </w:pPr>
    </w:p>
    <w:p w:rsidR="00317063" w:rsidRDefault="00317063" w:rsidP="000C25A3">
      <w:pPr>
        <w:pStyle w:val="t"/>
      </w:pPr>
    </w:p>
    <w:p w:rsidR="00317063" w:rsidRDefault="00317063" w:rsidP="000C25A3">
      <w:pPr>
        <w:pStyle w:val="t"/>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9"/>
        <w:gridCol w:w="4571"/>
      </w:tblGrid>
      <w:tr w:rsidR="00317063" w:rsidRPr="00317063" w:rsidTr="00FB6C28">
        <w:trPr>
          <w:trHeight w:val="1070"/>
        </w:trPr>
        <w:tc>
          <w:tcPr>
            <w:tcW w:w="4569" w:type="dxa"/>
            <w:shd w:val="clear" w:color="auto" w:fill="auto"/>
            <w:vAlign w:val="center"/>
          </w:tcPr>
          <w:p w:rsidR="00317063" w:rsidRPr="00317063" w:rsidRDefault="00317063" w:rsidP="00317063">
            <w:pPr>
              <w:jc w:val="center"/>
              <w:rPr>
                <w:rFonts w:eastAsia="MS Mincho"/>
                <w:b/>
                <w:color w:val="4472C4"/>
                <w:sz w:val="26"/>
                <w:szCs w:val="24"/>
                <w:lang w:eastAsia="ja-JP"/>
              </w:rPr>
            </w:pPr>
            <w:r w:rsidRPr="00317063">
              <w:rPr>
                <w:rFonts w:eastAsia="MS Mincho"/>
                <w:b/>
                <w:color w:val="4472C4"/>
                <w:sz w:val="26"/>
                <w:szCs w:val="24"/>
                <w:lang w:eastAsia="ja-JP"/>
              </w:rPr>
              <w:lastRenderedPageBreak/>
              <w:t>Northwind Traders</w:t>
            </w:r>
          </w:p>
        </w:tc>
        <w:tc>
          <w:tcPr>
            <w:tcW w:w="4571" w:type="dxa"/>
            <w:shd w:val="clear" w:color="auto" w:fill="auto"/>
          </w:tcPr>
          <w:p w:rsidR="00317063" w:rsidRPr="00317063" w:rsidRDefault="00317063" w:rsidP="00317063">
            <w:pPr>
              <w:jc w:val="center"/>
              <w:rPr>
                <w:rFonts w:eastAsia="MS Mincho"/>
                <w:b/>
                <w:color w:val="000080"/>
                <w:sz w:val="26"/>
                <w:szCs w:val="24"/>
                <w:lang w:eastAsia="ja-JP"/>
              </w:rPr>
            </w:pPr>
            <w:r w:rsidRPr="00317063">
              <w:rPr>
                <w:rFonts w:eastAsia="MS Mincho"/>
                <w:noProof/>
                <w:sz w:val="24"/>
                <w:szCs w:val="24"/>
              </w:rPr>
              <w:drawing>
                <wp:inline distT="0" distB="0" distL="0" distR="0">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wi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rsidR="00317063" w:rsidRDefault="00317063" w:rsidP="00317063">
      <w:pPr>
        <w:shd w:val="clear" w:color="auto" w:fill="FFFFFF"/>
        <w:spacing w:after="120"/>
        <w:textAlignment w:val="baseline"/>
        <w:rPr>
          <w:color w:val="333333"/>
          <w:lang w:eastAsia="fr-FR"/>
        </w:rPr>
      </w:pPr>
    </w:p>
    <w:p w:rsidR="00317063" w:rsidRDefault="00317063" w:rsidP="00317063">
      <w:pPr>
        <w:shd w:val="clear" w:color="auto" w:fill="FFFFFF"/>
        <w:spacing w:after="120"/>
        <w:textAlignment w:val="baseline"/>
        <w:rPr>
          <w:color w:val="333333"/>
          <w:lang w:eastAsia="fr-FR"/>
        </w:rPr>
      </w:pPr>
      <w:r>
        <w:rPr>
          <w:noProof/>
          <w:color w:val="333333"/>
        </w:rPr>
        <mc:AlternateContent>
          <mc:Choice Requires="wps">
            <w:drawing>
              <wp:inline distT="0" distB="0" distL="0" distR="0">
                <wp:extent cx="6238875" cy="381000"/>
                <wp:effectExtent l="0" t="0" r="28575" b="10160"/>
                <wp:docPr id="1" name="Text Box 1"/>
                <wp:cNvGraphicFramePr/>
                <a:graphic xmlns:a="http://schemas.openxmlformats.org/drawingml/2006/main">
                  <a:graphicData uri="http://schemas.microsoft.com/office/word/2010/wordprocessingShape">
                    <wps:wsp>
                      <wps:cNvSpPr txBox="1"/>
                      <wps:spPr>
                        <a:xfrm>
                          <a:off x="0" y="0"/>
                          <a:ext cx="6238875" cy="381000"/>
                        </a:xfrm>
                        <a:prstGeom prst="rect">
                          <a:avLst/>
                        </a:prstGeom>
                        <a:solidFill>
                          <a:schemeClr val="lt1"/>
                        </a:solidFill>
                        <a:ln w="6350">
                          <a:solidFill>
                            <a:prstClr val="black"/>
                          </a:solidFill>
                        </a:ln>
                      </wps:spPr>
                      <wps:txbx>
                        <w:txbxContent>
                          <w:p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91.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" fillcolor="white [3201]" strokeweight=".5pt">
                <v:textbox style="mso-fit-shape-to-text:t">
                  <w:txbxContent>
                    <w:p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v:textbox>
                <w10:anchorlock/>
              </v:shape>
            </w:pict>
          </mc:Fallback>
        </mc:AlternateContent>
      </w:r>
    </w:p>
    <w:p w:rsidR="00FA50D7" w:rsidRDefault="00FA50D7" w:rsidP="00FA50D7">
      <w:pPr>
        <w:shd w:val="clear" w:color="auto" w:fill="FFFFFF"/>
        <w:spacing w:after="120"/>
        <w:textAlignment w:val="baseline"/>
        <w:rPr>
          <w:sz w:val="24"/>
          <w:szCs w:val="24"/>
          <w:lang w:eastAsia="fr-FR"/>
        </w:rPr>
      </w:pPr>
      <w:r>
        <w:rPr>
          <w:sz w:val="24"/>
          <w:szCs w:val="24"/>
          <w:lang w:eastAsia="fr-FR"/>
        </w:rPr>
        <w:t>It contains the following detailed information:</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Suppliers/Vendors of Northwind – who supply to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Customers of Northwind – who buy from Northwind</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Employee details of Northwind traders – who work for Northwind</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product information – the products that Northwind trades in</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inventory details – the details of the inventory held by Northwind traders.</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shippers – details of the shippers who ship the products from the traders to the end-customers</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PO transactions i.e. Purchase Order transactions – details of the transactions taking place between vendors &amp;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Sales Order transaction – details of the transactions taking place between the customers &amp;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Inventory transactions – details of the transactions taking place in the inventory</w:t>
      </w:r>
    </w:p>
    <w:p w:rsidR="00317063"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Invoices – details of the invoice raised against the order.</w:t>
      </w:r>
    </w:p>
    <w:p w:rsidR="00D05B9B" w:rsidRDefault="00D05B9B" w:rsidP="00D05B9B">
      <w:pPr>
        <w:shd w:val="clear" w:color="auto" w:fill="FFFFFF"/>
        <w:spacing w:after="120"/>
        <w:textAlignment w:val="baseline"/>
        <w:rPr>
          <w:rFonts w:ascii="Century Gothic" w:hAnsi="Century Gothic"/>
          <w:sz w:val="22"/>
          <w:szCs w:val="24"/>
          <w:lang w:eastAsia="fr-FR"/>
        </w:rPr>
      </w:pPr>
    </w:p>
    <w:p w:rsidR="00D05B9B" w:rsidRDefault="00D05B9B" w:rsidP="00D05B9B">
      <w:pPr>
        <w:bidi/>
        <w:rPr>
          <w:sz w:val="24"/>
          <w:szCs w:val="24"/>
        </w:rPr>
      </w:pPr>
    </w:p>
    <w:p w:rsidR="00D05B9B" w:rsidRDefault="00D05B9B" w:rsidP="00D05B9B">
      <w:pPr>
        <w:bidi/>
        <w:rPr>
          <w:sz w:val="24"/>
          <w:szCs w:val="24"/>
        </w:rPr>
      </w:pPr>
      <w:r w:rsidRPr="00EA039D">
        <w:rPr>
          <w:sz w:val="24"/>
          <w:szCs w:val="24"/>
          <w:rtl/>
        </w:rPr>
        <w:t xml:space="preserve">السيرة ، عندما يكون من ذلك، عن طريق العمل </w:t>
      </w:r>
      <w:r w:rsidRPr="00BE0302">
        <w:rPr>
          <w:rFonts w:asciiTheme="minorHAnsi" w:hAnsiTheme="minorHAnsi" w:cstheme="minorHAnsi"/>
          <w:sz w:val="24"/>
          <w:szCs w:val="24"/>
          <w:rtl/>
        </w:rPr>
        <w:t>على</w:t>
      </w:r>
      <w:r w:rsidRPr="00EA039D">
        <w:rPr>
          <w:sz w:val="24"/>
          <w:szCs w:val="24"/>
          <w:rtl/>
        </w:rPr>
        <w:t xml:space="preserve"> ماسا الشركة، وك</w:t>
      </w:r>
      <w:bookmarkStart w:id="4" w:name="_GoBack"/>
      <w:bookmarkEnd w:id="4"/>
      <w:r w:rsidRPr="00EA039D">
        <w:rPr>
          <w:sz w:val="24"/>
          <w:szCs w:val="24"/>
          <w:rtl/>
        </w:rPr>
        <w:t xml:space="preserve">رة القدم لا يحب.لكاتب خصم لتصنيع المطور حتى يكون هناك بيئة التربة عنصر، والتي بعض، ولكن البحيرات وأسعار المستهلكين غير مكلفة من الأرز والبحيرات. كرة القدم </w:t>
      </w:r>
    </w:p>
    <w:p w:rsidR="00D05B9B" w:rsidRPr="00EA039D" w:rsidRDefault="00D05B9B" w:rsidP="00D05B9B">
      <w:pPr>
        <w:bidi/>
        <w:rPr>
          <w:sz w:val="24"/>
          <w:szCs w:val="24"/>
        </w:rPr>
      </w:pPr>
      <w:r w:rsidRPr="00EA039D">
        <w:rPr>
          <w:sz w:val="24"/>
          <w:szCs w:val="24"/>
          <w:rtl/>
        </w:rPr>
        <w:t>الكلية، كرة السلة أو كرة القدم الفيلم.</w:t>
      </w:r>
    </w:p>
    <w:p w:rsidR="00D05B9B" w:rsidRDefault="00D05B9B" w:rsidP="00D05B9B">
      <w:pPr>
        <w:bidi/>
        <w:rPr>
          <w:sz w:val="24"/>
          <w:szCs w:val="24"/>
        </w:rPr>
      </w:pPr>
    </w:p>
    <w:p w:rsidR="00D05B9B" w:rsidRPr="00D05B9B" w:rsidRDefault="00D05B9B" w:rsidP="00D05B9B">
      <w:pPr>
        <w:bidi/>
        <w:rPr>
          <w:sz w:val="24"/>
          <w:szCs w:val="24"/>
        </w:rPr>
      </w:pPr>
      <w:r w:rsidRPr="00EA039D">
        <w:rPr>
          <w:sz w:val="24"/>
          <w:szCs w:val="24"/>
          <w:rtl/>
        </w:rPr>
        <w:t>استخدام أبجد، ولا ل، نقية في صمت، الذين يمكن أن تتخذ. السريرية طبقة عنصر غريبة كاملة أو قارب.صنيع المنزلية صحيحا بقطر وصفات بلدي الحرة، سباحة الغوص التي كان صباحا اعتصام وأحيانا القول المأثور المصحف، وأحيانا القول المأثور كبير.</w:t>
      </w:r>
    </w:p>
    <w:sectPr w:rsidR="00D05B9B" w:rsidRPr="00D05B9B" w:rsidSect="003E25B4">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A92" w:rsidRDefault="00234A92">
      <w:r>
        <w:separator/>
      </w:r>
    </w:p>
  </w:endnote>
  <w:endnote w:type="continuationSeparator" w:id="0">
    <w:p w:rsidR="00234A92" w:rsidRDefault="00234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3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804" w:rsidRDefault="00435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A92" w:rsidRDefault="00234A92">
      <w:r>
        <w:separator/>
      </w:r>
    </w:p>
  </w:footnote>
  <w:footnote w:type="continuationSeparator" w:id="0">
    <w:p w:rsidR="00234A92" w:rsidRDefault="00234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C511"/>
      </v:shape>
    </w:pict>
  </w:numPicBullet>
  <w:abstractNum w:abstractNumId="0" w15:restartNumberingAfterBreak="0">
    <w:nsid w:val="109A17AE"/>
    <w:multiLevelType w:val="hybridMultilevel"/>
    <w:tmpl w:val="698A49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2F70"/>
    <w:multiLevelType w:val="multilevel"/>
    <w:tmpl w:val="21B8D4C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4FF957B7"/>
    <w:multiLevelType w:val="multilevel"/>
    <w:tmpl w:val="9D8C93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varathinam Muthu">
    <w15:presenceInfo w15:providerId="AD" w15:userId="S-1-5-21-1415224841-4160497810-138773753-48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autoHyphenation/>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768"/>
    <w:rsid w:val="00007909"/>
    <w:rsid w:val="00015B4F"/>
    <w:rsid w:val="00027397"/>
    <w:rsid w:val="0004407A"/>
    <w:rsid w:val="0004698E"/>
    <w:rsid w:val="00073FBF"/>
    <w:rsid w:val="000962B6"/>
    <w:rsid w:val="000A39C9"/>
    <w:rsid w:val="000C25A3"/>
    <w:rsid w:val="000D798A"/>
    <w:rsid w:val="000F648B"/>
    <w:rsid w:val="00101322"/>
    <w:rsid w:val="00101BD8"/>
    <w:rsid w:val="00112978"/>
    <w:rsid w:val="00122820"/>
    <w:rsid w:val="00180511"/>
    <w:rsid w:val="00182312"/>
    <w:rsid w:val="001921BE"/>
    <w:rsid w:val="00192F7B"/>
    <w:rsid w:val="00195B01"/>
    <w:rsid w:val="001A4E73"/>
    <w:rsid w:val="001A7C08"/>
    <w:rsid w:val="001A7E39"/>
    <w:rsid w:val="001B146E"/>
    <w:rsid w:val="001B4F73"/>
    <w:rsid w:val="001D38BF"/>
    <w:rsid w:val="001E12B8"/>
    <w:rsid w:val="001F7D00"/>
    <w:rsid w:val="00214E12"/>
    <w:rsid w:val="00234A92"/>
    <w:rsid w:val="00281526"/>
    <w:rsid w:val="00283BCF"/>
    <w:rsid w:val="00285645"/>
    <w:rsid w:val="00285CFF"/>
    <w:rsid w:val="00294619"/>
    <w:rsid w:val="002A0BBC"/>
    <w:rsid w:val="002A4306"/>
    <w:rsid w:val="002A59E7"/>
    <w:rsid w:val="002C388B"/>
    <w:rsid w:val="0031324D"/>
    <w:rsid w:val="00317063"/>
    <w:rsid w:val="00330D3E"/>
    <w:rsid w:val="003422F6"/>
    <w:rsid w:val="00374AF3"/>
    <w:rsid w:val="003963A9"/>
    <w:rsid w:val="003B2670"/>
    <w:rsid w:val="003C164D"/>
    <w:rsid w:val="003E25B4"/>
    <w:rsid w:val="003F3805"/>
    <w:rsid w:val="00411634"/>
    <w:rsid w:val="0041196C"/>
    <w:rsid w:val="00414B03"/>
    <w:rsid w:val="00435804"/>
    <w:rsid w:val="00437F20"/>
    <w:rsid w:val="00446402"/>
    <w:rsid w:val="004668D1"/>
    <w:rsid w:val="004914F3"/>
    <w:rsid w:val="0049215C"/>
    <w:rsid w:val="004D0229"/>
    <w:rsid w:val="004D6234"/>
    <w:rsid w:val="004F267D"/>
    <w:rsid w:val="0050669F"/>
    <w:rsid w:val="00531BC2"/>
    <w:rsid w:val="00532553"/>
    <w:rsid w:val="00570E25"/>
    <w:rsid w:val="005B1BBA"/>
    <w:rsid w:val="005B5FD4"/>
    <w:rsid w:val="005F3993"/>
    <w:rsid w:val="005F7657"/>
    <w:rsid w:val="00622FEE"/>
    <w:rsid w:val="0064392D"/>
    <w:rsid w:val="0065014A"/>
    <w:rsid w:val="00660EFA"/>
    <w:rsid w:val="006753E1"/>
    <w:rsid w:val="006838B2"/>
    <w:rsid w:val="00683DC9"/>
    <w:rsid w:val="00687EC7"/>
    <w:rsid w:val="00693333"/>
    <w:rsid w:val="00693794"/>
    <w:rsid w:val="006A5DD2"/>
    <w:rsid w:val="006D1365"/>
    <w:rsid w:val="00700675"/>
    <w:rsid w:val="00717768"/>
    <w:rsid w:val="007619F4"/>
    <w:rsid w:val="007857A5"/>
    <w:rsid w:val="0079301A"/>
    <w:rsid w:val="00795CB7"/>
    <w:rsid w:val="007A27EE"/>
    <w:rsid w:val="007A533D"/>
    <w:rsid w:val="007B5357"/>
    <w:rsid w:val="007D3C19"/>
    <w:rsid w:val="007D5D3B"/>
    <w:rsid w:val="0086099C"/>
    <w:rsid w:val="00865A7F"/>
    <w:rsid w:val="008747EB"/>
    <w:rsid w:val="00881A9E"/>
    <w:rsid w:val="008A00D0"/>
    <w:rsid w:val="008A72FF"/>
    <w:rsid w:val="008B0D5A"/>
    <w:rsid w:val="008E7D62"/>
    <w:rsid w:val="0090318F"/>
    <w:rsid w:val="0091026C"/>
    <w:rsid w:val="00921B6C"/>
    <w:rsid w:val="009502FA"/>
    <w:rsid w:val="009515EE"/>
    <w:rsid w:val="009704E0"/>
    <w:rsid w:val="00972AAE"/>
    <w:rsid w:val="00984572"/>
    <w:rsid w:val="00987475"/>
    <w:rsid w:val="009A1241"/>
    <w:rsid w:val="009A5343"/>
    <w:rsid w:val="009C66E5"/>
    <w:rsid w:val="009E2FC7"/>
    <w:rsid w:val="009F2674"/>
    <w:rsid w:val="00A03181"/>
    <w:rsid w:val="00A3746E"/>
    <w:rsid w:val="00A4357C"/>
    <w:rsid w:val="00A7193C"/>
    <w:rsid w:val="00A7274B"/>
    <w:rsid w:val="00A92AFB"/>
    <w:rsid w:val="00AD42D8"/>
    <w:rsid w:val="00AF6E60"/>
    <w:rsid w:val="00B01BC5"/>
    <w:rsid w:val="00B2560C"/>
    <w:rsid w:val="00B74E2E"/>
    <w:rsid w:val="00B76316"/>
    <w:rsid w:val="00B94A39"/>
    <w:rsid w:val="00BA3B07"/>
    <w:rsid w:val="00BA71B3"/>
    <w:rsid w:val="00BB671E"/>
    <w:rsid w:val="00BC0C77"/>
    <w:rsid w:val="00BD5572"/>
    <w:rsid w:val="00C40D6C"/>
    <w:rsid w:val="00C71D22"/>
    <w:rsid w:val="00CA1A31"/>
    <w:rsid w:val="00CA223E"/>
    <w:rsid w:val="00CA3F55"/>
    <w:rsid w:val="00CB01EA"/>
    <w:rsid w:val="00CB0DC7"/>
    <w:rsid w:val="00CE2011"/>
    <w:rsid w:val="00CE57CB"/>
    <w:rsid w:val="00D05B9B"/>
    <w:rsid w:val="00D13240"/>
    <w:rsid w:val="00D2035F"/>
    <w:rsid w:val="00D2349F"/>
    <w:rsid w:val="00D41B61"/>
    <w:rsid w:val="00D66DB2"/>
    <w:rsid w:val="00D76AE2"/>
    <w:rsid w:val="00D853BD"/>
    <w:rsid w:val="00DA3AD1"/>
    <w:rsid w:val="00DB12C0"/>
    <w:rsid w:val="00DB4056"/>
    <w:rsid w:val="00DC14E4"/>
    <w:rsid w:val="00DC5819"/>
    <w:rsid w:val="00DD49CF"/>
    <w:rsid w:val="00DD515F"/>
    <w:rsid w:val="00DE0180"/>
    <w:rsid w:val="00DE2C1D"/>
    <w:rsid w:val="00DF0BE9"/>
    <w:rsid w:val="00E24059"/>
    <w:rsid w:val="00E70D95"/>
    <w:rsid w:val="00E840DF"/>
    <w:rsid w:val="00E94E0C"/>
    <w:rsid w:val="00E95424"/>
    <w:rsid w:val="00EC180F"/>
    <w:rsid w:val="00EC63CB"/>
    <w:rsid w:val="00ED1669"/>
    <w:rsid w:val="00F174E9"/>
    <w:rsid w:val="00F206B8"/>
    <w:rsid w:val="00F22906"/>
    <w:rsid w:val="00F27D7C"/>
    <w:rsid w:val="00F4063C"/>
    <w:rsid w:val="00F41AD8"/>
    <w:rsid w:val="00F536DD"/>
    <w:rsid w:val="00FA50D7"/>
    <w:rsid w:val="00FB167C"/>
    <w:rsid w:val="00FB6C28"/>
    <w:rsid w:val="00FE39C9"/>
    <w:rsid w:val="00FE7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BC7D2"/>
  <w15:docId w15:val="{70AAB43A-B913-47D1-801A-F51A3CF5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D853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53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Header">
    <w:name w:val="header"/>
    <w:basedOn w:val="Normal"/>
    <w:link w:val="HeaderChar"/>
    <w:unhideWhenUsed/>
    <w:pPr>
      <w:tabs>
        <w:tab w:val="center" w:pos="4680"/>
        <w:tab w:val="right" w:pos="9360"/>
      </w:tabs>
    </w:pPr>
  </w:style>
  <w:style w:type="character" w:customStyle="1" w:styleId="HeaderChar">
    <w:name w:val="Header Char"/>
    <w:link w:val="Header"/>
    <w:rPr>
      <w:rFonts w:ascii="Times New Roman" w:eastAsia="Times New Roman" w:hAnsi="Times New Roman" w:cs="Times New Roman"/>
    </w:rPr>
  </w:style>
  <w:style w:type="paragraph" w:styleId="Footer">
    <w:name w:val="footer"/>
    <w:basedOn w:val="Normal"/>
    <w:link w:val="FooterChar"/>
    <w:unhideWhenUsed/>
    <w:pPr>
      <w:tabs>
        <w:tab w:val="center" w:pos="4680"/>
        <w:tab w:val="right" w:pos="9360"/>
      </w:tabs>
    </w:pPr>
  </w:style>
  <w:style w:type="character" w:customStyle="1" w:styleId="FooterChar">
    <w:name w:val="Footer Char"/>
    <w:link w:val="Footer"/>
    <w:rPr>
      <w:rFonts w:ascii="Times New Roman" w:eastAsia="Times New Roman" w:hAnsi="Times New Roman" w:cs="Times New Roman"/>
    </w:rPr>
  </w:style>
  <w:style w:type="table" w:styleId="MediumShading1-Accent5">
    <w:name w:val="Medium Shading 1 Accent 5"/>
    <w:basedOn w:val="TableNormal"/>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374AF3"/>
    <w:rPr>
      <w:rFonts w:ascii="Tahoma" w:hAnsi="Tahoma" w:cs="Tahoma"/>
      <w:sz w:val="16"/>
      <w:szCs w:val="16"/>
    </w:rPr>
  </w:style>
  <w:style w:type="character" w:customStyle="1" w:styleId="BalloonTextChar">
    <w:name w:val="Balloon Text Char"/>
    <w:basedOn w:val="DefaultParagraphFont"/>
    <w:link w:val="BalloonText"/>
    <w:uiPriority w:val="99"/>
    <w:semiHidden/>
    <w:rsid w:val="00374AF3"/>
    <w:rPr>
      <w:rFonts w:ascii="Tahoma" w:eastAsia="Times New Roman" w:hAnsi="Tahoma" w:cs="Tahoma"/>
      <w:sz w:val="16"/>
      <w:szCs w:val="16"/>
    </w:rPr>
  </w:style>
  <w:style w:type="table" w:styleId="LightShading">
    <w:name w:val="Light Shading"/>
    <w:basedOn w:val="TableNormal"/>
    <w:uiPriority w:val="60"/>
    <w:rsid w:val="00F206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D853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853BD"/>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1D38BF"/>
  </w:style>
  <w:style w:type="character" w:customStyle="1" w:styleId="FootnoteTextChar">
    <w:name w:val="Footnote Text Char"/>
    <w:basedOn w:val="DefaultParagraphFont"/>
    <w:link w:val="FootnoteText"/>
    <w:uiPriority w:val="99"/>
    <w:semiHidden/>
    <w:rsid w:val="001D38BF"/>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1D38BF"/>
    <w:rPr>
      <w:vertAlign w:val="superscript"/>
    </w:rPr>
  </w:style>
  <w:style w:type="paragraph" w:styleId="EndnoteText">
    <w:name w:val="endnote text"/>
    <w:basedOn w:val="Normal"/>
    <w:link w:val="EndnoteTextChar"/>
    <w:uiPriority w:val="99"/>
    <w:semiHidden/>
    <w:unhideWhenUsed/>
    <w:rsid w:val="00795CB7"/>
  </w:style>
  <w:style w:type="character" w:customStyle="1" w:styleId="EndnoteTextChar">
    <w:name w:val="Endnote Text Char"/>
    <w:basedOn w:val="DefaultParagraphFont"/>
    <w:link w:val="EndnoteText"/>
    <w:uiPriority w:val="99"/>
    <w:semiHidden/>
    <w:rsid w:val="00795CB7"/>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795CB7"/>
    <w:rPr>
      <w:vertAlign w:val="superscript"/>
    </w:rPr>
  </w:style>
  <w:style w:type="paragraph" w:customStyle="1" w:styleId="t">
    <w:name w:val="t"/>
    <w:basedOn w:val="Normal"/>
    <w:rsid w:val="005B5FD4"/>
    <w:pPr>
      <w:spacing w:before="100" w:beforeAutospacing="1" w:after="100" w:afterAutospacing="1"/>
    </w:pPr>
    <w:rPr>
      <w:rFonts w:eastAsia="Batang"/>
      <w:sz w:val="24"/>
      <w:szCs w:val="24"/>
      <w:lang w:eastAsia="ko-KR"/>
    </w:rPr>
  </w:style>
  <w:style w:type="paragraph" w:styleId="HTMLPreformatted">
    <w:name w:val="HTML Preformatted"/>
    <w:basedOn w:val="Normal"/>
    <w:link w:val="HTMLPreformattedChar"/>
    <w:uiPriority w:val="99"/>
    <w:semiHidden/>
    <w:unhideWhenUsed/>
    <w:rsid w:val="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1A4E73"/>
    <w:rPr>
      <w:rFonts w:ascii="Courier New" w:eastAsia="Times New Roman" w:hAnsi="Courier New" w:cs="Courier New"/>
      <w:lang w:val="en-IN" w:eastAsia="en-IN"/>
    </w:rPr>
  </w:style>
  <w:style w:type="paragraph" w:styleId="NormalWeb">
    <w:name w:val="Normal (Web)"/>
    <w:basedOn w:val="Normal"/>
    <w:uiPriority w:val="99"/>
    <w:rsid w:val="00317063"/>
    <w:pPr>
      <w:spacing w:before="100" w:beforeAutospacing="1" w:after="100" w:afterAutospacing="1"/>
    </w:pPr>
    <w:rPr>
      <w:rFonts w:eastAsia="PMingLiU"/>
      <w:sz w:val="24"/>
      <w:szCs w:val="24"/>
      <w:lang w:eastAsia="zh-TW"/>
    </w:rPr>
  </w:style>
  <w:style w:type="paragraph" w:styleId="ListParagraph">
    <w:name w:val="List Paragraph"/>
    <w:basedOn w:val="Normal"/>
    <w:uiPriority w:val="34"/>
    <w:qFormat/>
    <w:rsid w:val="00317063"/>
    <w:pPr>
      <w:ind w:left="720"/>
      <w:contextualSpacing/>
    </w:pPr>
  </w:style>
  <w:style w:type="character" w:customStyle="1" w:styleId="apple-converted-space">
    <w:name w:val="apple-converted-space"/>
    <w:basedOn w:val="DefaultParagraphFont"/>
    <w:rsid w:val="00DA3AD1"/>
  </w:style>
  <w:style w:type="character" w:styleId="LineNumber">
    <w:name w:val="line number"/>
    <w:basedOn w:val="DefaultParagraphFont"/>
    <w:uiPriority w:val="99"/>
    <w:semiHidden/>
    <w:unhideWhenUsed/>
    <w:rsid w:val="00874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435">
      <w:bodyDiv w:val="1"/>
      <w:marLeft w:val="0"/>
      <w:marRight w:val="0"/>
      <w:marTop w:val="0"/>
      <w:marBottom w:val="0"/>
      <w:divBdr>
        <w:top w:val="none" w:sz="0" w:space="0" w:color="auto"/>
        <w:left w:val="none" w:sz="0" w:space="0" w:color="auto"/>
        <w:bottom w:val="none" w:sz="0" w:space="0" w:color="auto"/>
        <w:right w:val="none" w:sz="0" w:space="0" w:color="auto"/>
      </w:divBdr>
    </w:div>
    <w:div w:id="1343358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CA006-CB0A-4423-A63D-4CF1BEDA6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dc:creator>
  <cp:keywords/>
  <cp:lastModifiedBy>Mohanaselvam J</cp:lastModifiedBy>
  <cp:revision>149</cp:revision>
  <cp:lastPrinted>2017-03-30T12:57:00Z</cp:lastPrinted>
  <dcterms:created xsi:type="dcterms:W3CDTF">2011-04-08T05:55:00Z</dcterms:created>
  <dcterms:modified xsi:type="dcterms:W3CDTF">2019-06-11T09:53:00Z</dcterms:modified>
</cp:coreProperties>
</file>